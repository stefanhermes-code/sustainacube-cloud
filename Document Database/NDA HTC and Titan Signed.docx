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B74A85" w14:textId="77777777" w:rsidR="005F21E3" w:rsidRPr="00BE759F" w:rsidRDefault="005F21E3">
      <w:pPr>
        <w:tabs>
          <w:tab w:val="left" w:pos="7938"/>
        </w:tabs>
        <w:rPr>
          <w:rFonts w:asciiTheme="minorHAnsi" w:hAnsiTheme="minorHAnsi" w:cstheme="minorHAnsi"/>
          <w:color w:val="000000" w:themeColor="text1"/>
          <w:sz w:val="22"/>
          <w:szCs w:val="22"/>
          <w:lang w:val="en-GB"/>
        </w:rPr>
      </w:pPr>
      <w:r w:rsidRPr="00BE759F">
        <w:rPr>
          <w:rFonts w:asciiTheme="minorHAnsi" w:hAnsiTheme="minorHAnsi" w:cstheme="minorHAnsi"/>
          <w:color w:val="000000" w:themeColor="text1"/>
          <w:sz w:val="22"/>
          <w:szCs w:val="22"/>
          <w:lang w:val="en-GB"/>
        </w:rPr>
        <w:tab/>
      </w:r>
    </w:p>
    <w:p w14:paraId="12B74A86" w14:textId="4B0053AE" w:rsidR="005F21E3" w:rsidRPr="0042657D" w:rsidRDefault="0042657D" w:rsidP="00492DB2">
      <w:pPr>
        <w:jc w:val="center"/>
        <w:rPr>
          <w:rFonts w:asciiTheme="minorHAnsi" w:hAnsiTheme="minorHAnsi" w:cstheme="minorHAnsi"/>
          <w:b/>
          <w:color w:val="000000" w:themeColor="text1"/>
          <w:szCs w:val="24"/>
          <w:lang w:val="en-GB"/>
        </w:rPr>
      </w:pPr>
      <w:r w:rsidRPr="0042657D">
        <w:rPr>
          <w:rFonts w:asciiTheme="minorHAnsi" w:hAnsiTheme="minorHAnsi" w:cstheme="minorHAnsi"/>
          <w:b/>
          <w:color w:val="000000" w:themeColor="text1"/>
          <w:szCs w:val="24"/>
          <w:lang w:val="en-GB"/>
        </w:rPr>
        <w:t>NON-DISCLOSURE AGREEMENT</w:t>
      </w:r>
    </w:p>
    <w:p w14:paraId="12B74A87" w14:textId="77777777" w:rsidR="005F21E3" w:rsidRPr="00BE759F" w:rsidRDefault="005F21E3">
      <w:pPr>
        <w:rPr>
          <w:rFonts w:asciiTheme="minorHAnsi" w:hAnsiTheme="minorHAnsi" w:cstheme="minorHAnsi"/>
          <w:color w:val="000000" w:themeColor="text1"/>
          <w:sz w:val="22"/>
          <w:szCs w:val="22"/>
          <w:lang w:val="en-GB"/>
        </w:rPr>
      </w:pPr>
    </w:p>
    <w:p w14:paraId="12B74A88" w14:textId="7668E618" w:rsidR="00482250" w:rsidRPr="00BE759F" w:rsidRDefault="005F21E3">
      <w:pPr>
        <w:rPr>
          <w:rFonts w:asciiTheme="minorHAnsi" w:hAnsiTheme="minorHAnsi" w:cstheme="minorHAnsi"/>
          <w:color w:val="000000" w:themeColor="text1"/>
          <w:sz w:val="22"/>
          <w:szCs w:val="22"/>
          <w:lang w:val="en-GB"/>
        </w:rPr>
      </w:pPr>
      <w:r w:rsidRPr="00BE759F">
        <w:rPr>
          <w:rFonts w:asciiTheme="minorHAnsi" w:hAnsiTheme="minorHAnsi" w:cstheme="minorHAnsi"/>
          <w:color w:val="000000" w:themeColor="text1"/>
          <w:sz w:val="22"/>
          <w:szCs w:val="22"/>
          <w:lang w:val="en-GB"/>
        </w:rPr>
        <w:t xml:space="preserve">Agreement dated as of the </w:t>
      </w:r>
      <w:r w:rsidR="003C3B66" w:rsidRPr="00BE759F">
        <w:rPr>
          <w:rFonts w:asciiTheme="minorHAnsi" w:hAnsiTheme="minorHAnsi" w:cstheme="minorHAnsi"/>
          <w:color w:val="000000" w:themeColor="text1"/>
          <w:sz w:val="22"/>
          <w:szCs w:val="22"/>
          <w:lang w:val="en-GB"/>
        </w:rPr>
        <w:t>1st</w:t>
      </w:r>
      <w:r w:rsidRPr="00BE759F">
        <w:rPr>
          <w:rFonts w:asciiTheme="minorHAnsi" w:hAnsiTheme="minorHAnsi" w:cstheme="minorHAnsi"/>
          <w:color w:val="000000" w:themeColor="text1"/>
          <w:sz w:val="22"/>
          <w:szCs w:val="22"/>
          <w:lang w:val="en-GB"/>
        </w:rPr>
        <w:t xml:space="preserve">. day of </w:t>
      </w:r>
      <w:r w:rsidR="00EC2E0A">
        <w:rPr>
          <w:rFonts w:asciiTheme="minorHAnsi" w:hAnsiTheme="minorHAnsi" w:cstheme="minorHAnsi"/>
          <w:color w:val="000000" w:themeColor="text1"/>
          <w:sz w:val="22"/>
          <w:szCs w:val="22"/>
          <w:lang w:val="en-GB"/>
        </w:rPr>
        <w:t>July</w:t>
      </w:r>
      <w:r w:rsidR="00602859">
        <w:rPr>
          <w:rFonts w:asciiTheme="minorHAnsi" w:hAnsiTheme="minorHAnsi" w:cstheme="minorHAnsi"/>
          <w:color w:val="000000" w:themeColor="text1"/>
          <w:sz w:val="22"/>
          <w:szCs w:val="22"/>
          <w:lang w:val="en-GB"/>
        </w:rPr>
        <w:t xml:space="preserve"> 2024</w:t>
      </w:r>
      <w:r w:rsidRPr="00BE759F">
        <w:rPr>
          <w:rFonts w:asciiTheme="minorHAnsi" w:hAnsiTheme="minorHAnsi" w:cstheme="minorHAnsi"/>
          <w:color w:val="000000" w:themeColor="text1"/>
          <w:sz w:val="22"/>
          <w:szCs w:val="22"/>
          <w:lang w:val="en-GB"/>
        </w:rPr>
        <w:t xml:space="preserve"> among</w:t>
      </w:r>
      <w:r w:rsidR="009E7D1C">
        <w:rPr>
          <w:rFonts w:asciiTheme="minorHAnsi" w:hAnsiTheme="minorHAnsi" w:cstheme="minorHAnsi"/>
          <w:color w:val="000000" w:themeColor="text1"/>
          <w:sz w:val="22"/>
          <w:szCs w:val="22"/>
          <w:lang w:val="en-GB"/>
        </w:rPr>
        <w:t>;</w:t>
      </w:r>
    </w:p>
    <w:p w14:paraId="12B74A89" w14:textId="77777777" w:rsidR="00482250" w:rsidRPr="00BE759F" w:rsidRDefault="00482250">
      <w:pPr>
        <w:rPr>
          <w:rFonts w:asciiTheme="minorHAnsi" w:hAnsiTheme="minorHAnsi" w:cstheme="minorHAnsi"/>
          <w:color w:val="000000" w:themeColor="text1"/>
          <w:sz w:val="22"/>
          <w:szCs w:val="22"/>
          <w:lang w:val="en-GB"/>
        </w:rPr>
      </w:pPr>
    </w:p>
    <w:p w14:paraId="12B74A8A" w14:textId="4043C07B" w:rsidR="00482250" w:rsidRPr="00BE759F" w:rsidRDefault="001156BD">
      <w:pPr>
        <w:rPr>
          <w:rFonts w:asciiTheme="minorHAnsi" w:hAnsiTheme="minorHAnsi" w:cstheme="minorHAnsi"/>
          <w:color w:val="000000" w:themeColor="text1"/>
          <w:sz w:val="22"/>
          <w:szCs w:val="22"/>
          <w:lang w:val="en-US"/>
        </w:rPr>
      </w:pPr>
      <w:r>
        <w:rPr>
          <w:rFonts w:asciiTheme="minorHAnsi" w:hAnsiTheme="minorHAnsi" w:cstheme="minorHAnsi"/>
          <w:b/>
          <w:color w:val="000000" w:themeColor="text1"/>
          <w:sz w:val="22"/>
          <w:szCs w:val="22"/>
          <w:lang w:val="en-US"/>
        </w:rPr>
        <w:t>Mr. S.J.J. Hermes</w:t>
      </w:r>
      <w:r w:rsidR="000A37A9">
        <w:rPr>
          <w:rFonts w:asciiTheme="minorHAnsi" w:hAnsiTheme="minorHAnsi" w:cstheme="minorHAnsi"/>
          <w:b/>
          <w:color w:val="000000" w:themeColor="text1"/>
          <w:sz w:val="22"/>
          <w:szCs w:val="22"/>
          <w:lang w:val="en-US"/>
        </w:rPr>
        <w:t>, born 15-06-1966, Dutch national c</w:t>
      </w:r>
      <w:r w:rsidR="00C50591">
        <w:rPr>
          <w:rFonts w:asciiTheme="minorHAnsi" w:hAnsiTheme="minorHAnsi" w:cstheme="minorHAnsi"/>
          <w:b/>
          <w:color w:val="000000" w:themeColor="text1"/>
          <w:sz w:val="22"/>
          <w:szCs w:val="22"/>
          <w:lang w:val="en-US"/>
        </w:rPr>
        <w:t>arrying the passport BGR2C2F12</w:t>
      </w:r>
      <w:r w:rsidR="00BB1275">
        <w:rPr>
          <w:rFonts w:asciiTheme="minorHAnsi" w:hAnsiTheme="minorHAnsi" w:cstheme="minorHAnsi"/>
          <w:b/>
          <w:color w:val="000000" w:themeColor="text1"/>
          <w:sz w:val="22"/>
          <w:szCs w:val="22"/>
          <w:lang w:val="en-US"/>
        </w:rPr>
        <w:t xml:space="preserve">, Managing Director </w:t>
      </w:r>
      <w:r w:rsidR="00276624">
        <w:rPr>
          <w:rFonts w:asciiTheme="minorHAnsi" w:hAnsiTheme="minorHAnsi" w:cstheme="minorHAnsi"/>
          <w:b/>
          <w:color w:val="000000" w:themeColor="text1"/>
          <w:sz w:val="22"/>
          <w:szCs w:val="22"/>
          <w:lang w:val="en-US"/>
        </w:rPr>
        <w:t xml:space="preserve">of </w:t>
      </w:r>
      <w:r w:rsidR="0034215F">
        <w:rPr>
          <w:rFonts w:asciiTheme="minorHAnsi" w:hAnsiTheme="minorHAnsi" w:cstheme="minorHAnsi"/>
          <w:b/>
          <w:color w:val="000000" w:themeColor="text1"/>
          <w:sz w:val="22"/>
          <w:szCs w:val="22"/>
          <w:lang w:val="en-US"/>
        </w:rPr>
        <w:t xml:space="preserve">HTC </w:t>
      </w:r>
      <w:r w:rsidR="00BB1275">
        <w:rPr>
          <w:rFonts w:asciiTheme="minorHAnsi" w:hAnsiTheme="minorHAnsi" w:cstheme="minorHAnsi"/>
          <w:b/>
          <w:color w:val="000000" w:themeColor="text1"/>
          <w:sz w:val="22"/>
          <w:szCs w:val="22"/>
          <w:lang w:val="en-US"/>
        </w:rPr>
        <w:t xml:space="preserve">Global </w:t>
      </w:r>
      <w:r w:rsidR="0034215F">
        <w:rPr>
          <w:rFonts w:asciiTheme="minorHAnsi" w:hAnsiTheme="minorHAnsi" w:cstheme="minorHAnsi"/>
          <w:b/>
          <w:color w:val="000000" w:themeColor="text1"/>
          <w:sz w:val="22"/>
          <w:szCs w:val="22"/>
          <w:lang w:val="en-US"/>
        </w:rPr>
        <w:t>Co. Ltd</w:t>
      </w:r>
      <w:r w:rsidR="00695910">
        <w:rPr>
          <w:rFonts w:asciiTheme="minorHAnsi" w:hAnsiTheme="minorHAnsi" w:cstheme="minorHAnsi"/>
          <w:b/>
          <w:color w:val="000000" w:themeColor="text1"/>
          <w:sz w:val="22"/>
          <w:szCs w:val="22"/>
          <w:lang w:val="en-US"/>
        </w:rPr>
        <w:t>,</w:t>
      </w:r>
    </w:p>
    <w:p w14:paraId="12B74A8B" w14:textId="0F43F6E2" w:rsidR="00482250" w:rsidRPr="00BE759F" w:rsidRDefault="00482250">
      <w:pPr>
        <w:rPr>
          <w:rFonts w:asciiTheme="minorHAnsi" w:hAnsiTheme="minorHAnsi" w:cstheme="minorHAnsi"/>
          <w:color w:val="000000" w:themeColor="text1"/>
          <w:sz w:val="22"/>
          <w:szCs w:val="22"/>
          <w:lang w:val="en-GB"/>
        </w:rPr>
      </w:pPr>
      <w:r w:rsidRPr="00BE759F">
        <w:rPr>
          <w:rFonts w:asciiTheme="minorHAnsi" w:hAnsiTheme="minorHAnsi" w:cstheme="minorHAnsi"/>
          <w:color w:val="000000" w:themeColor="text1"/>
          <w:sz w:val="22"/>
          <w:szCs w:val="22"/>
          <w:lang w:val="en-GB"/>
        </w:rPr>
        <w:t>(hereinafter referred to as „</w:t>
      </w:r>
      <w:r w:rsidR="00EC2E0A">
        <w:rPr>
          <w:rFonts w:asciiTheme="minorHAnsi" w:hAnsiTheme="minorHAnsi" w:cstheme="minorHAnsi"/>
          <w:color w:val="000000" w:themeColor="text1"/>
          <w:sz w:val="22"/>
          <w:szCs w:val="22"/>
          <w:lang w:val="en-GB"/>
        </w:rPr>
        <w:t>HTC</w:t>
      </w:r>
      <w:r w:rsidRPr="00BE759F">
        <w:rPr>
          <w:rFonts w:asciiTheme="minorHAnsi" w:hAnsiTheme="minorHAnsi" w:cstheme="minorHAnsi"/>
          <w:color w:val="000000" w:themeColor="text1"/>
          <w:sz w:val="22"/>
          <w:szCs w:val="22"/>
          <w:lang w:val="en-GB"/>
        </w:rPr>
        <w:t>“)</w:t>
      </w:r>
      <w:r w:rsidR="0022135A" w:rsidRPr="00BE759F">
        <w:rPr>
          <w:rFonts w:asciiTheme="minorHAnsi" w:hAnsiTheme="minorHAnsi" w:cstheme="minorHAnsi"/>
          <w:color w:val="000000" w:themeColor="text1"/>
          <w:sz w:val="22"/>
          <w:szCs w:val="22"/>
          <w:lang w:val="en-GB"/>
        </w:rPr>
        <w:t xml:space="preserve"> including any </w:t>
      </w:r>
      <w:proofErr w:type="spellStart"/>
      <w:r w:rsidR="0022135A" w:rsidRPr="00BE759F">
        <w:rPr>
          <w:rFonts w:asciiTheme="minorHAnsi" w:hAnsiTheme="minorHAnsi" w:cstheme="minorHAnsi"/>
          <w:color w:val="000000" w:themeColor="text1"/>
          <w:sz w:val="22"/>
          <w:szCs w:val="22"/>
          <w:lang w:val="en-GB"/>
        </w:rPr>
        <w:t>subsidiairies</w:t>
      </w:r>
      <w:proofErr w:type="spellEnd"/>
      <w:r w:rsidR="003C3B66" w:rsidRPr="00BE759F">
        <w:rPr>
          <w:rFonts w:asciiTheme="minorHAnsi" w:hAnsiTheme="minorHAnsi" w:cstheme="minorHAnsi"/>
          <w:color w:val="000000" w:themeColor="text1"/>
          <w:sz w:val="22"/>
          <w:szCs w:val="22"/>
          <w:lang w:val="en-GB"/>
        </w:rPr>
        <w:t xml:space="preserve"> and other companies which are part of the </w:t>
      </w:r>
      <w:r w:rsidR="00EC2E0A">
        <w:rPr>
          <w:rFonts w:asciiTheme="minorHAnsi" w:hAnsiTheme="minorHAnsi" w:cstheme="minorHAnsi"/>
          <w:color w:val="000000" w:themeColor="text1"/>
          <w:sz w:val="22"/>
          <w:szCs w:val="22"/>
          <w:lang w:val="en-GB"/>
        </w:rPr>
        <w:t>HTC</w:t>
      </w:r>
      <w:r w:rsidR="003C3B66" w:rsidRPr="00BE759F">
        <w:rPr>
          <w:rFonts w:asciiTheme="minorHAnsi" w:hAnsiTheme="minorHAnsi" w:cstheme="minorHAnsi"/>
          <w:color w:val="000000" w:themeColor="text1"/>
          <w:sz w:val="22"/>
          <w:szCs w:val="22"/>
          <w:lang w:val="en-GB"/>
        </w:rPr>
        <w:t xml:space="preserve"> Group worldwide</w:t>
      </w:r>
    </w:p>
    <w:p w14:paraId="12B74A8C" w14:textId="77777777" w:rsidR="00482250" w:rsidRPr="00BE759F" w:rsidRDefault="00482250">
      <w:pPr>
        <w:rPr>
          <w:rFonts w:asciiTheme="minorHAnsi" w:hAnsiTheme="minorHAnsi" w:cstheme="minorHAnsi"/>
          <w:color w:val="000000" w:themeColor="text1"/>
          <w:sz w:val="22"/>
          <w:szCs w:val="22"/>
          <w:lang w:val="en-GB"/>
        </w:rPr>
      </w:pPr>
    </w:p>
    <w:p w14:paraId="12B74A8D" w14:textId="77777777" w:rsidR="00482250" w:rsidRPr="00BE759F" w:rsidRDefault="005F21E3">
      <w:pPr>
        <w:rPr>
          <w:rFonts w:asciiTheme="minorHAnsi" w:hAnsiTheme="minorHAnsi" w:cstheme="minorHAnsi"/>
          <w:color w:val="000000" w:themeColor="text1"/>
          <w:sz w:val="22"/>
          <w:szCs w:val="22"/>
          <w:lang w:val="en-US"/>
        </w:rPr>
      </w:pPr>
      <w:r w:rsidRPr="00BE759F">
        <w:rPr>
          <w:rFonts w:asciiTheme="minorHAnsi" w:hAnsiTheme="minorHAnsi" w:cstheme="minorHAnsi"/>
          <w:color w:val="000000" w:themeColor="text1"/>
          <w:sz w:val="22"/>
          <w:szCs w:val="22"/>
          <w:lang w:val="en-US"/>
        </w:rPr>
        <w:t xml:space="preserve">and </w:t>
      </w:r>
    </w:p>
    <w:p w14:paraId="12B74A8E" w14:textId="77777777" w:rsidR="00482250" w:rsidRPr="00BE759F" w:rsidRDefault="00482250">
      <w:pPr>
        <w:rPr>
          <w:rFonts w:asciiTheme="minorHAnsi" w:hAnsiTheme="minorHAnsi" w:cstheme="minorHAnsi"/>
          <w:color w:val="000000" w:themeColor="text1"/>
          <w:sz w:val="22"/>
          <w:szCs w:val="22"/>
          <w:lang w:val="en-US"/>
        </w:rPr>
      </w:pPr>
    </w:p>
    <w:p w14:paraId="12B74A8F" w14:textId="1A72E1D3" w:rsidR="005F21E3" w:rsidRPr="00BE759F" w:rsidRDefault="009F4E40">
      <w:pPr>
        <w:rPr>
          <w:rFonts w:asciiTheme="minorHAnsi" w:hAnsiTheme="minorHAnsi" w:cstheme="minorHAnsi"/>
          <w:color w:val="000000" w:themeColor="text1"/>
          <w:sz w:val="22"/>
          <w:szCs w:val="22"/>
          <w:lang w:val="en-GB"/>
        </w:rPr>
      </w:pPr>
      <w:r w:rsidRPr="00370557">
        <w:rPr>
          <w:rFonts w:asciiTheme="minorHAnsi" w:hAnsiTheme="minorHAnsi" w:cstheme="minorHAnsi"/>
          <w:b/>
          <w:noProof/>
          <w:color w:val="FF0000"/>
          <w:sz w:val="22"/>
          <w:szCs w:val="22"/>
          <w:lang w:val="en-GB"/>
        </w:rPr>
        <mc:AlternateContent>
          <mc:Choice Requires="wpi">
            <w:drawing>
              <wp:anchor distT="0" distB="0" distL="114300" distR="114300" simplePos="0" relativeHeight="251663360" behindDoc="0" locked="0" layoutInCell="1" allowOverlap="1" wp14:anchorId="1693C9DB" wp14:editId="23097E5F">
                <wp:simplePos x="0" y="0"/>
                <wp:positionH relativeFrom="column">
                  <wp:posOffset>2574290</wp:posOffset>
                </wp:positionH>
                <wp:positionV relativeFrom="paragraph">
                  <wp:posOffset>99695</wp:posOffset>
                </wp:positionV>
                <wp:extent cx="72140" cy="22270"/>
                <wp:effectExtent l="12700" t="38100" r="29845" b="41275"/>
                <wp:wrapNone/>
                <wp:docPr id="1488108348" name="Inkt 14"/>
                <wp:cNvGraphicFramePr/>
                <a:graphic xmlns:a="http://schemas.openxmlformats.org/drawingml/2006/main">
                  <a:graphicData uri="http://schemas.microsoft.com/office/word/2010/wordprocessingInk">
                    <w14:contentPart bwMode="auto" r:id="rId8">
                      <w14:nvContentPartPr>
                        <w14:cNvContentPartPr/>
                      </w14:nvContentPartPr>
                      <w14:xfrm>
                        <a:off x="0" y="0"/>
                        <a:ext cx="72140" cy="22270"/>
                      </w14:xfrm>
                    </w14:contentPart>
                  </a:graphicData>
                </a:graphic>
              </wp:anchor>
            </w:drawing>
          </mc:Choice>
          <mc:Fallback>
            <w:pict>
              <v:shapetype w14:anchorId="135EC9F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t 14" o:spid="_x0000_s1026" type="#_x0000_t75" style="position:absolute;margin-left:201.9pt;margin-top:7pt;width:7.4pt;height:3.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">
                <v:imagedata r:id="rId9" o:title=""/>
              </v:shape>
            </w:pict>
          </mc:Fallback>
        </mc:AlternateContent>
      </w:r>
      <w:r w:rsidR="00BB1275" w:rsidRPr="00370557">
        <w:rPr>
          <w:rFonts w:asciiTheme="minorHAnsi" w:hAnsiTheme="minorHAnsi" w:cstheme="minorHAnsi"/>
          <w:b/>
          <w:color w:val="FF0000"/>
          <w:sz w:val="22"/>
          <w:szCs w:val="22"/>
          <w:lang w:val="en-GB"/>
        </w:rPr>
        <w:t>&lt;NAME COMPANY&gt;</w:t>
      </w:r>
      <w:del w:id="0" w:author="Stefan Hermes" w:date="2024-08-09T08:46:00Z" w16du:dateUtc="2024-08-09T01:46:00Z">
        <w:r w:rsidR="00695910" w:rsidRPr="00370557" w:rsidDel="009C7AB5">
          <w:rPr>
            <w:rFonts w:asciiTheme="minorHAnsi" w:hAnsiTheme="minorHAnsi" w:cstheme="minorHAnsi"/>
            <w:b/>
            <w:color w:val="FF0000"/>
            <w:sz w:val="22"/>
            <w:szCs w:val="22"/>
            <w:lang w:val="en-GB"/>
          </w:rPr>
          <w:delText>ALBA Grou</w:delText>
        </w:r>
        <w:r w:rsidR="00695910" w:rsidRPr="00370557" w:rsidDel="00CA6BC6">
          <w:rPr>
            <w:rFonts w:asciiTheme="minorHAnsi" w:hAnsiTheme="minorHAnsi" w:cstheme="minorHAnsi"/>
            <w:b/>
            <w:color w:val="FF0000"/>
            <w:sz w:val="22"/>
            <w:szCs w:val="22"/>
            <w:lang w:val="en-GB"/>
          </w:rPr>
          <w:delText>p</w:delText>
        </w:r>
      </w:del>
      <w:r w:rsidR="00695910" w:rsidRPr="00370557">
        <w:rPr>
          <w:rFonts w:asciiTheme="minorHAnsi" w:hAnsiTheme="minorHAnsi" w:cstheme="minorHAnsi"/>
          <w:b/>
          <w:color w:val="FF0000"/>
          <w:sz w:val="22"/>
          <w:szCs w:val="22"/>
          <w:lang w:val="en-GB"/>
        </w:rPr>
        <w:t xml:space="preserve">, </w:t>
      </w:r>
      <w:r w:rsidR="00695910">
        <w:rPr>
          <w:rFonts w:asciiTheme="minorHAnsi" w:hAnsiTheme="minorHAnsi" w:cstheme="minorHAnsi"/>
          <w:b/>
          <w:color w:val="000000" w:themeColor="text1"/>
          <w:sz w:val="22"/>
          <w:szCs w:val="22"/>
          <w:lang w:val="en-GB"/>
        </w:rPr>
        <w:t xml:space="preserve">legally represented by </w:t>
      </w:r>
      <w:r w:rsidR="00370557" w:rsidRPr="00370557">
        <w:rPr>
          <w:rFonts w:asciiTheme="minorHAnsi" w:hAnsiTheme="minorHAnsi" w:cstheme="minorHAnsi"/>
          <w:b/>
          <w:color w:val="FF0000"/>
          <w:sz w:val="22"/>
          <w:szCs w:val="22"/>
          <w:lang w:val="en-GB"/>
        </w:rPr>
        <w:t>&lt;NAME DIRECTOR(S)&gt;</w:t>
      </w:r>
    </w:p>
    <w:p w14:paraId="12B74A90" w14:textId="7A7B2EE6" w:rsidR="00482250" w:rsidRPr="00BE759F" w:rsidRDefault="00482250">
      <w:pPr>
        <w:rPr>
          <w:rFonts w:asciiTheme="minorHAnsi" w:hAnsiTheme="minorHAnsi" w:cstheme="minorHAnsi"/>
          <w:color w:val="000000" w:themeColor="text1"/>
          <w:sz w:val="22"/>
          <w:szCs w:val="22"/>
          <w:lang w:val="en-GB"/>
        </w:rPr>
      </w:pPr>
      <w:r w:rsidRPr="00BE759F">
        <w:rPr>
          <w:rFonts w:asciiTheme="minorHAnsi" w:hAnsiTheme="minorHAnsi" w:cstheme="minorHAnsi"/>
          <w:color w:val="000000" w:themeColor="text1"/>
          <w:sz w:val="22"/>
          <w:szCs w:val="22"/>
          <w:lang w:val="en-GB"/>
        </w:rPr>
        <w:t>(hereinafter referred to as „</w:t>
      </w:r>
      <w:r w:rsidR="00370557">
        <w:rPr>
          <w:rFonts w:asciiTheme="minorHAnsi" w:hAnsiTheme="minorHAnsi" w:cstheme="minorHAnsi"/>
          <w:color w:val="000000" w:themeColor="text1"/>
          <w:sz w:val="22"/>
          <w:szCs w:val="22"/>
          <w:lang w:val="en-GB"/>
        </w:rPr>
        <w:t>Company</w:t>
      </w:r>
      <w:r w:rsidR="00383FCB">
        <w:rPr>
          <w:rFonts w:asciiTheme="minorHAnsi" w:hAnsiTheme="minorHAnsi" w:cstheme="minorHAnsi"/>
          <w:color w:val="000000" w:themeColor="text1"/>
          <w:sz w:val="22"/>
          <w:szCs w:val="22"/>
          <w:lang w:val="en-GB"/>
        </w:rPr>
        <w:t>”</w:t>
      </w:r>
      <w:r w:rsidRPr="00BE759F">
        <w:rPr>
          <w:rFonts w:asciiTheme="minorHAnsi" w:hAnsiTheme="minorHAnsi" w:cstheme="minorHAnsi"/>
          <w:color w:val="000000" w:themeColor="text1"/>
          <w:sz w:val="22"/>
          <w:szCs w:val="22"/>
          <w:lang w:val="en-GB"/>
        </w:rPr>
        <w:t>)</w:t>
      </w:r>
    </w:p>
    <w:p w14:paraId="12B74A91" w14:textId="77777777" w:rsidR="00482250" w:rsidRPr="00BE759F" w:rsidRDefault="00482250">
      <w:pPr>
        <w:rPr>
          <w:rFonts w:asciiTheme="minorHAnsi" w:hAnsiTheme="minorHAnsi" w:cstheme="minorHAnsi"/>
          <w:color w:val="000000" w:themeColor="text1"/>
          <w:sz w:val="22"/>
          <w:szCs w:val="22"/>
          <w:lang w:val="en-GB"/>
        </w:rPr>
      </w:pPr>
    </w:p>
    <w:p w14:paraId="12B74A92" w14:textId="77777777" w:rsidR="005F21E3" w:rsidRPr="00BE759F" w:rsidRDefault="005F21E3">
      <w:pPr>
        <w:rPr>
          <w:rFonts w:asciiTheme="minorHAnsi" w:hAnsiTheme="minorHAnsi" w:cstheme="minorHAnsi"/>
          <w:color w:val="000000" w:themeColor="text1"/>
          <w:sz w:val="22"/>
          <w:szCs w:val="22"/>
          <w:lang w:val="en-GB"/>
        </w:rPr>
      </w:pPr>
    </w:p>
    <w:p w14:paraId="12B74A93" w14:textId="1E42B989" w:rsidR="005F21E3" w:rsidRPr="00BE759F" w:rsidRDefault="005F21E3">
      <w:pPr>
        <w:rPr>
          <w:rFonts w:asciiTheme="minorHAnsi" w:hAnsiTheme="minorHAnsi" w:cstheme="minorHAnsi"/>
          <w:color w:val="000000" w:themeColor="text1"/>
          <w:sz w:val="22"/>
          <w:szCs w:val="22"/>
          <w:lang w:val="en-GB"/>
        </w:rPr>
      </w:pPr>
      <w:r w:rsidRPr="00BE759F">
        <w:rPr>
          <w:rFonts w:asciiTheme="minorHAnsi" w:hAnsiTheme="minorHAnsi" w:cstheme="minorHAnsi"/>
          <w:b/>
          <w:color w:val="000000" w:themeColor="text1"/>
          <w:sz w:val="22"/>
          <w:szCs w:val="22"/>
          <w:lang w:val="en-GB"/>
        </w:rPr>
        <w:t>WHEREAS,</w:t>
      </w:r>
      <w:r w:rsidRPr="00BE759F">
        <w:rPr>
          <w:rFonts w:asciiTheme="minorHAnsi" w:hAnsiTheme="minorHAnsi" w:cstheme="minorHAnsi"/>
          <w:color w:val="000000" w:themeColor="text1"/>
          <w:sz w:val="22"/>
          <w:szCs w:val="22"/>
          <w:lang w:val="en-GB"/>
        </w:rPr>
        <w:t xml:space="preserve"> the parties desire to enter into negotiations regarding </w:t>
      </w:r>
      <w:r w:rsidR="003D004D">
        <w:rPr>
          <w:rFonts w:asciiTheme="minorHAnsi" w:hAnsiTheme="minorHAnsi" w:cstheme="minorHAnsi"/>
          <w:color w:val="000000" w:themeColor="text1"/>
          <w:sz w:val="22"/>
          <w:szCs w:val="22"/>
          <w:lang w:val="en-GB"/>
        </w:rPr>
        <w:t>developing a</w:t>
      </w:r>
      <w:r w:rsidR="005D17B0">
        <w:rPr>
          <w:rFonts w:asciiTheme="minorHAnsi" w:hAnsiTheme="minorHAnsi" w:cstheme="minorHAnsi"/>
          <w:color w:val="000000" w:themeColor="text1"/>
          <w:sz w:val="22"/>
          <w:szCs w:val="22"/>
          <w:lang w:val="en-GB"/>
        </w:rPr>
        <w:t>n integrated</w:t>
      </w:r>
      <w:r w:rsidR="003D004D">
        <w:rPr>
          <w:rFonts w:asciiTheme="minorHAnsi" w:hAnsiTheme="minorHAnsi" w:cstheme="minorHAnsi"/>
          <w:color w:val="000000" w:themeColor="text1"/>
          <w:sz w:val="22"/>
          <w:szCs w:val="22"/>
          <w:lang w:val="en-GB"/>
        </w:rPr>
        <w:t xml:space="preserve"> mattress recycling concept, investing </w:t>
      </w:r>
      <w:r w:rsidR="00633B2A">
        <w:rPr>
          <w:rFonts w:asciiTheme="minorHAnsi" w:hAnsiTheme="minorHAnsi" w:cstheme="minorHAnsi"/>
          <w:color w:val="000000" w:themeColor="text1"/>
          <w:sz w:val="22"/>
          <w:szCs w:val="22"/>
          <w:lang w:val="en-GB"/>
        </w:rPr>
        <w:t xml:space="preserve">in, </w:t>
      </w:r>
      <w:r w:rsidR="005D17B0">
        <w:rPr>
          <w:rFonts w:asciiTheme="minorHAnsi" w:hAnsiTheme="minorHAnsi" w:cstheme="minorHAnsi"/>
          <w:color w:val="000000" w:themeColor="text1"/>
          <w:sz w:val="22"/>
          <w:szCs w:val="22"/>
          <w:lang w:val="en-GB"/>
        </w:rPr>
        <w:t xml:space="preserve">and funding </w:t>
      </w:r>
      <w:r w:rsidR="00633B2A">
        <w:rPr>
          <w:rFonts w:asciiTheme="minorHAnsi" w:hAnsiTheme="minorHAnsi" w:cstheme="minorHAnsi"/>
          <w:color w:val="000000" w:themeColor="text1"/>
          <w:sz w:val="22"/>
          <w:szCs w:val="22"/>
          <w:lang w:val="en-GB"/>
        </w:rPr>
        <w:t xml:space="preserve">of </w:t>
      </w:r>
      <w:r w:rsidR="005D17B0">
        <w:rPr>
          <w:rFonts w:asciiTheme="minorHAnsi" w:hAnsiTheme="minorHAnsi" w:cstheme="minorHAnsi"/>
          <w:color w:val="000000" w:themeColor="text1"/>
          <w:sz w:val="22"/>
          <w:szCs w:val="22"/>
          <w:lang w:val="en-GB"/>
        </w:rPr>
        <w:t>any the companies</w:t>
      </w:r>
      <w:r w:rsidR="00633B2A">
        <w:rPr>
          <w:rFonts w:asciiTheme="minorHAnsi" w:hAnsiTheme="minorHAnsi" w:cstheme="minorHAnsi"/>
          <w:color w:val="000000" w:themeColor="text1"/>
          <w:sz w:val="22"/>
          <w:szCs w:val="22"/>
          <w:lang w:val="en-GB"/>
        </w:rPr>
        <w:t xml:space="preserve"> or organizations</w:t>
      </w:r>
      <w:r w:rsidR="005D17B0">
        <w:rPr>
          <w:rFonts w:asciiTheme="minorHAnsi" w:hAnsiTheme="minorHAnsi" w:cstheme="minorHAnsi"/>
          <w:color w:val="000000" w:themeColor="text1"/>
          <w:sz w:val="22"/>
          <w:szCs w:val="22"/>
          <w:lang w:val="en-GB"/>
        </w:rPr>
        <w:t xml:space="preserve"> to be </w:t>
      </w:r>
      <w:r w:rsidR="00633B2A">
        <w:rPr>
          <w:rFonts w:asciiTheme="minorHAnsi" w:hAnsiTheme="minorHAnsi" w:cstheme="minorHAnsi"/>
          <w:color w:val="000000" w:themeColor="text1"/>
          <w:sz w:val="22"/>
          <w:szCs w:val="22"/>
          <w:lang w:val="en-GB"/>
        </w:rPr>
        <w:t xml:space="preserve">created within this concept </w:t>
      </w:r>
      <w:r w:rsidR="00474480">
        <w:rPr>
          <w:rFonts w:asciiTheme="minorHAnsi" w:hAnsiTheme="minorHAnsi" w:cstheme="minorHAnsi"/>
          <w:color w:val="000000" w:themeColor="text1"/>
          <w:sz w:val="22"/>
          <w:szCs w:val="22"/>
          <w:lang w:val="en-GB"/>
        </w:rPr>
        <w:t xml:space="preserve">and </w:t>
      </w:r>
      <w:r w:rsidR="000A37A9">
        <w:rPr>
          <w:rFonts w:asciiTheme="minorHAnsi" w:hAnsiTheme="minorHAnsi" w:cstheme="minorHAnsi"/>
          <w:color w:val="000000" w:themeColor="text1"/>
          <w:sz w:val="22"/>
          <w:szCs w:val="22"/>
          <w:lang w:val="en-GB"/>
        </w:rPr>
        <w:t xml:space="preserve">funding </w:t>
      </w:r>
      <w:r w:rsidR="00474480">
        <w:rPr>
          <w:rFonts w:asciiTheme="minorHAnsi" w:hAnsiTheme="minorHAnsi" w:cstheme="minorHAnsi"/>
          <w:color w:val="000000" w:themeColor="text1"/>
          <w:sz w:val="22"/>
          <w:szCs w:val="22"/>
          <w:lang w:val="en-GB"/>
        </w:rPr>
        <w:t>it’s associated expenses</w:t>
      </w:r>
      <w:r w:rsidR="0022135A" w:rsidRPr="00BE759F">
        <w:rPr>
          <w:rFonts w:asciiTheme="minorHAnsi" w:hAnsiTheme="minorHAnsi" w:cstheme="minorHAnsi"/>
          <w:color w:val="000000" w:themeColor="text1"/>
          <w:sz w:val="22"/>
          <w:szCs w:val="22"/>
          <w:lang w:val="en-GB"/>
        </w:rPr>
        <w:t xml:space="preserve"> </w:t>
      </w:r>
      <w:r w:rsidRPr="00BE759F">
        <w:rPr>
          <w:rFonts w:asciiTheme="minorHAnsi" w:hAnsiTheme="minorHAnsi" w:cstheme="minorHAnsi"/>
          <w:color w:val="000000" w:themeColor="text1"/>
          <w:sz w:val="22"/>
          <w:szCs w:val="22"/>
          <w:lang w:val="en-GB"/>
        </w:rPr>
        <w:t xml:space="preserve">(the </w:t>
      </w:r>
      <w:r w:rsidR="002C63BD">
        <w:rPr>
          <w:rFonts w:asciiTheme="minorHAnsi" w:hAnsiTheme="minorHAnsi" w:cstheme="minorHAnsi"/>
          <w:color w:val="000000" w:themeColor="text1"/>
          <w:sz w:val="22"/>
          <w:szCs w:val="22"/>
          <w:lang w:val="en-GB"/>
        </w:rPr>
        <w:t>“</w:t>
      </w:r>
      <w:r w:rsidR="0042657D">
        <w:rPr>
          <w:rFonts w:asciiTheme="minorHAnsi" w:hAnsiTheme="minorHAnsi" w:cstheme="minorHAnsi"/>
          <w:color w:val="000000" w:themeColor="text1"/>
          <w:sz w:val="22"/>
          <w:szCs w:val="22"/>
          <w:lang w:val="en-GB"/>
        </w:rPr>
        <w:t>Project</w:t>
      </w:r>
      <w:r w:rsidRPr="00BE759F">
        <w:rPr>
          <w:rFonts w:asciiTheme="minorHAnsi" w:hAnsiTheme="minorHAnsi" w:cstheme="minorHAnsi"/>
          <w:color w:val="000000" w:themeColor="text1"/>
          <w:sz w:val="22"/>
          <w:szCs w:val="22"/>
          <w:lang w:val="en-GB"/>
        </w:rPr>
        <w:t>");</w:t>
      </w:r>
    </w:p>
    <w:p w14:paraId="12B74A94" w14:textId="77777777" w:rsidR="005F21E3" w:rsidRPr="00BE759F" w:rsidRDefault="005F21E3">
      <w:pPr>
        <w:rPr>
          <w:rFonts w:asciiTheme="minorHAnsi" w:hAnsiTheme="minorHAnsi" w:cstheme="minorHAnsi"/>
          <w:color w:val="000000" w:themeColor="text1"/>
          <w:sz w:val="22"/>
          <w:szCs w:val="22"/>
          <w:lang w:val="en-GB"/>
        </w:rPr>
      </w:pPr>
    </w:p>
    <w:p w14:paraId="12B74A95" w14:textId="67DA5EAD" w:rsidR="005F21E3" w:rsidRPr="00BE759F" w:rsidRDefault="005F21E3">
      <w:pPr>
        <w:rPr>
          <w:rFonts w:asciiTheme="minorHAnsi" w:hAnsiTheme="minorHAnsi" w:cstheme="minorHAnsi"/>
          <w:color w:val="000000" w:themeColor="text1"/>
          <w:sz w:val="22"/>
          <w:szCs w:val="22"/>
          <w:lang w:val="en-GB"/>
        </w:rPr>
      </w:pPr>
      <w:r w:rsidRPr="00BE759F">
        <w:rPr>
          <w:rFonts w:asciiTheme="minorHAnsi" w:hAnsiTheme="minorHAnsi" w:cstheme="minorHAnsi"/>
          <w:b/>
          <w:color w:val="000000" w:themeColor="text1"/>
          <w:sz w:val="22"/>
          <w:szCs w:val="22"/>
          <w:lang w:val="en-GB"/>
        </w:rPr>
        <w:t xml:space="preserve">WHEREAS, </w:t>
      </w:r>
      <w:r w:rsidRPr="00BE759F">
        <w:rPr>
          <w:rFonts w:asciiTheme="minorHAnsi" w:hAnsiTheme="minorHAnsi" w:cstheme="minorHAnsi"/>
          <w:color w:val="000000" w:themeColor="text1"/>
          <w:sz w:val="22"/>
          <w:szCs w:val="22"/>
          <w:lang w:val="en-GB"/>
        </w:rPr>
        <w:t xml:space="preserve">in connection with the </w:t>
      </w:r>
      <w:r w:rsidR="0042657D">
        <w:rPr>
          <w:rFonts w:asciiTheme="minorHAnsi" w:hAnsiTheme="minorHAnsi" w:cstheme="minorHAnsi"/>
          <w:color w:val="000000" w:themeColor="text1"/>
          <w:sz w:val="22"/>
          <w:szCs w:val="22"/>
          <w:lang w:val="en-GB"/>
        </w:rPr>
        <w:t>Project</w:t>
      </w:r>
      <w:r w:rsidRPr="00BE759F">
        <w:rPr>
          <w:rFonts w:asciiTheme="minorHAnsi" w:hAnsiTheme="minorHAnsi" w:cstheme="minorHAnsi"/>
          <w:color w:val="000000" w:themeColor="text1"/>
          <w:sz w:val="22"/>
          <w:szCs w:val="22"/>
          <w:lang w:val="en-GB"/>
        </w:rPr>
        <w:t xml:space="preserve">, </w:t>
      </w:r>
      <w:r w:rsidR="000A37A9">
        <w:rPr>
          <w:rFonts w:asciiTheme="minorHAnsi" w:hAnsiTheme="minorHAnsi" w:cstheme="minorHAnsi"/>
          <w:color w:val="000000" w:themeColor="text1"/>
          <w:sz w:val="22"/>
          <w:szCs w:val="22"/>
          <w:lang w:val="en-GB"/>
        </w:rPr>
        <w:t>HTC</w:t>
      </w:r>
      <w:r w:rsidR="003C3B66" w:rsidRPr="00BE759F">
        <w:rPr>
          <w:rFonts w:asciiTheme="minorHAnsi" w:hAnsiTheme="minorHAnsi" w:cstheme="minorHAnsi"/>
          <w:color w:val="000000" w:themeColor="text1"/>
          <w:sz w:val="22"/>
          <w:szCs w:val="22"/>
          <w:lang w:val="en-GB"/>
        </w:rPr>
        <w:t xml:space="preserve"> </w:t>
      </w:r>
      <w:r w:rsidRPr="00BE759F">
        <w:rPr>
          <w:rFonts w:asciiTheme="minorHAnsi" w:hAnsiTheme="minorHAnsi" w:cstheme="minorHAnsi"/>
          <w:color w:val="000000" w:themeColor="text1"/>
          <w:sz w:val="22"/>
          <w:szCs w:val="22"/>
          <w:lang w:val="en-GB"/>
        </w:rPr>
        <w:t xml:space="preserve">may disclose to </w:t>
      </w:r>
      <w:r w:rsidR="00370557">
        <w:rPr>
          <w:rFonts w:asciiTheme="minorHAnsi" w:hAnsiTheme="minorHAnsi" w:cstheme="minorHAnsi"/>
          <w:color w:val="000000" w:themeColor="text1"/>
          <w:sz w:val="22"/>
          <w:szCs w:val="22"/>
          <w:lang w:val="en-GB"/>
        </w:rPr>
        <w:t>COMPANY</w:t>
      </w:r>
      <w:r w:rsidR="00897CBB" w:rsidRPr="00BE759F">
        <w:rPr>
          <w:rFonts w:asciiTheme="minorHAnsi" w:hAnsiTheme="minorHAnsi" w:cstheme="minorHAnsi"/>
          <w:color w:val="000000" w:themeColor="text1"/>
          <w:sz w:val="22"/>
          <w:szCs w:val="22"/>
          <w:lang w:val="en-GB"/>
        </w:rPr>
        <w:t xml:space="preserve"> c</w:t>
      </w:r>
      <w:r w:rsidRPr="00BE759F">
        <w:rPr>
          <w:rFonts w:asciiTheme="minorHAnsi" w:hAnsiTheme="minorHAnsi" w:cstheme="minorHAnsi"/>
          <w:color w:val="000000" w:themeColor="text1"/>
          <w:sz w:val="22"/>
          <w:szCs w:val="22"/>
          <w:lang w:val="en-GB"/>
        </w:rPr>
        <w:t>ertain of its proprietary and confidential information</w:t>
      </w:r>
      <w:r w:rsidR="007A2425">
        <w:rPr>
          <w:rFonts w:asciiTheme="minorHAnsi" w:hAnsiTheme="minorHAnsi" w:cstheme="minorHAnsi"/>
          <w:color w:val="000000" w:themeColor="text1"/>
          <w:sz w:val="22"/>
          <w:szCs w:val="22"/>
          <w:lang w:val="en-GB"/>
        </w:rPr>
        <w:t xml:space="preserve"> and </w:t>
      </w:r>
      <w:r w:rsidR="00370557">
        <w:rPr>
          <w:rFonts w:asciiTheme="minorHAnsi" w:hAnsiTheme="minorHAnsi" w:cstheme="minorHAnsi"/>
          <w:color w:val="000000" w:themeColor="text1"/>
          <w:sz w:val="22"/>
          <w:szCs w:val="22"/>
          <w:lang w:val="en-GB"/>
        </w:rPr>
        <w:t>COMPANY</w:t>
      </w:r>
      <w:r w:rsidR="007A2425">
        <w:rPr>
          <w:rFonts w:asciiTheme="minorHAnsi" w:hAnsiTheme="minorHAnsi" w:cstheme="minorHAnsi"/>
          <w:color w:val="000000" w:themeColor="text1"/>
          <w:sz w:val="22"/>
          <w:szCs w:val="22"/>
          <w:lang w:val="en-GB"/>
        </w:rPr>
        <w:t xml:space="preserve"> </w:t>
      </w:r>
      <w:r w:rsidR="007A2425" w:rsidRPr="00BE759F">
        <w:rPr>
          <w:rFonts w:asciiTheme="minorHAnsi" w:hAnsiTheme="minorHAnsi" w:cstheme="minorHAnsi"/>
          <w:color w:val="000000" w:themeColor="text1"/>
          <w:sz w:val="22"/>
          <w:szCs w:val="22"/>
          <w:lang w:val="en-GB"/>
        </w:rPr>
        <w:t xml:space="preserve">may disclose to </w:t>
      </w:r>
      <w:r w:rsidR="007A2425">
        <w:rPr>
          <w:rFonts w:asciiTheme="minorHAnsi" w:hAnsiTheme="minorHAnsi" w:cstheme="minorHAnsi"/>
          <w:color w:val="000000" w:themeColor="text1"/>
          <w:sz w:val="22"/>
          <w:szCs w:val="22"/>
          <w:lang w:val="en-GB"/>
        </w:rPr>
        <w:t>HTC</w:t>
      </w:r>
      <w:r w:rsidR="007A2425" w:rsidRPr="00BE759F">
        <w:rPr>
          <w:rFonts w:asciiTheme="minorHAnsi" w:hAnsiTheme="minorHAnsi" w:cstheme="minorHAnsi"/>
          <w:color w:val="000000" w:themeColor="text1"/>
          <w:sz w:val="22"/>
          <w:szCs w:val="22"/>
          <w:lang w:val="en-GB"/>
        </w:rPr>
        <w:t xml:space="preserve"> certain of its proprietary and confidential information</w:t>
      </w:r>
      <w:r w:rsidRPr="00BE759F">
        <w:rPr>
          <w:rFonts w:asciiTheme="minorHAnsi" w:hAnsiTheme="minorHAnsi" w:cstheme="minorHAnsi"/>
          <w:color w:val="000000" w:themeColor="text1"/>
          <w:sz w:val="22"/>
          <w:szCs w:val="22"/>
          <w:lang w:val="en-GB"/>
        </w:rPr>
        <w:t xml:space="preserve">, including but not limited to specifications, samples, descriptions and other technical and economic data, records and information pertaining to the </w:t>
      </w:r>
      <w:r w:rsidR="0042657D">
        <w:rPr>
          <w:rFonts w:asciiTheme="minorHAnsi" w:hAnsiTheme="minorHAnsi" w:cstheme="minorHAnsi"/>
          <w:color w:val="000000" w:themeColor="text1"/>
          <w:sz w:val="22"/>
          <w:szCs w:val="22"/>
          <w:lang w:val="en-GB"/>
        </w:rPr>
        <w:t>Project</w:t>
      </w:r>
      <w:r w:rsidRPr="00BE759F">
        <w:rPr>
          <w:rFonts w:asciiTheme="minorHAnsi" w:hAnsiTheme="minorHAnsi" w:cstheme="minorHAnsi"/>
          <w:color w:val="000000" w:themeColor="text1"/>
          <w:sz w:val="22"/>
          <w:szCs w:val="22"/>
          <w:lang w:val="en-GB"/>
        </w:rPr>
        <w:t xml:space="preserve"> (the "Confidential Information");</w:t>
      </w:r>
    </w:p>
    <w:p w14:paraId="12B74A96" w14:textId="77777777" w:rsidR="005F21E3" w:rsidRPr="00BE759F" w:rsidRDefault="005F21E3">
      <w:pPr>
        <w:rPr>
          <w:rFonts w:asciiTheme="minorHAnsi" w:hAnsiTheme="minorHAnsi" w:cstheme="minorHAnsi"/>
          <w:color w:val="000000" w:themeColor="text1"/>
          <w:sz w:val="22"/>
          <w:szCs w:val="22"/>
          <w:lang w:val="en-GB"/>
        </w:rPr>
      </w:pPr>
    </w:p>
    <w:p w14:paraId="12B74A97" w14:textId="1F5DD7E3" w:rsidR="005F21E3" w:rsidRPr="00BE759F" w:rsidRDefault="005F21E3">
      <w:pPr>
        <w:rPr>
          <w:rFonts w:asciiTheme="minorHAnsi" w:hAnsiTheme="minorHAnsi" w:cstheme="minorHAnsi"/>
          <w:color w:val="000000" w:themeColor="text1"/>
          <w:sz w:val="22"/>
          <w:szCs w:val="22"/>
          <w:lang w:val="en-GB"/>
        </w:rPr>
      </w:pPr>
      <w:r w:rsidRPr="00BE759F">
        <w:rPr>
          <w:rFonts w:asciiTheme="minorHAnsi" w:hAnsiTheme="minorHAnsi" w:cstheme="minorHAnsi"/>
          <w:b/>
          <w:color w:val="000000" w:themeColor="text1"/>
          <w:sz w:val="22"/>
          <w:szCs w:val="22"/>
          <w:lang w:val="en-GB"/>
        </w:rPr>
        <w:t xml:space="preserve">WHEREAS, </w:t>
      </w:r>
      <w:r w:rsidR="00887F7D" w:rsidRPr="00887F7D">
        <w:rPr>
          <w:rFonts w:asciiTheme="minorHAnsi" w:hAnsiTheme="minorHAnsi" w:cstheme="minorHAnsi"/>
          <w:bCs/>
          <w:color w:val="000000" w:themeColor="text1"/>
          <w:sz w:val="22"/>
          <w:szCs w:val="22"/>
          <w:lang w:val="en-GB"/>
        </w:rPr>
        <w:t xml:space="preserve">both HTC and </w:t>
      </w:r>
      <w:r w:rsidR="00370557">
        <w:rPr>
          <w:rFonts w:asciiTheme="minorHAnsi" w:hAnsiTheme="minorHAnsi" w:cstheme="minorHAnsi"/>
          <w:bCs/>
          <w:color w:val="000000" w:themeColor="text1"/>
          <w:sz w:val="22"/>
          <w:szCs w:val="22"/>
          <w:lang w:val="en-GB"/>
        </w:rPr>
        <w:t>COMPANY</w:t>
      </w:r>
      <w:r w:rsidR="00887F7D" w:rsidRPr="00887F7D">
        <w:rPr>
          <w:rFonts w:asciiTheme="minorHAnsi" w:hAnsiTheme="minorHAnsi" w:cstheme="minorHAnsi"/>
          <w:bCs/>
          <w:color w:val="000000" w:themeColor="text1"/>
          <w:sz w:val="22"/>
          <w:szCs w:val="22"/>
          <w:lang w:val="en-GB"/>
        </w:rPr>
        <w:t xml:space="preserve"> </w:t>
      </w:r>
      <w:r w:rsidR="00897CBB" w:rsidRPr="00BE759F">
        <w:rPr>
          <w:rFonts w:asciiTheme="minorHAnsi" w:hAnsiTheme="minorHAnsi" w:cstheme="minorHAnsi"/>
          <w:color w:val="000000" w:themeColor="text1"/>
          <w:sz w:val="22"/>
          <w:szCs w:val="22"/>
          <w:lang w:val="en-GB"/>
        </w:rPr>
        <w:t xml:space="preserve">agree to use such </w:t>
      </w:r>
      <w:r w:rsidRPr="00BE759F">
        <w:rPr>
          <w:rFonts w:asciiTheme="minorHAnsi" w:hAnsiTheme="minorHAnsi" w:cstheme="minorHAnsi"/>
          <w:color w:val="000000" w:themeColor="text1"/>
          <w:sz w:val="22"/>
          <w:szCs w:val="22"/>
          <w:lang w:val="en-GB"/>
        </w:rPr>
        <w:t>Confidential Information</w:t>
      </w:r>
      <w:r w:rsidR="00BD12B4">
        <w:rPr>
          <w:rFonts w:asciiTheme="minorHAnsi" w:hAnsiTheme="minorHAnsi" w:cstheme="minorHAnsi"/>
          <w:color w:val="000000" w:themeColor="text1"/>
          <w:sz w:val="22"/>
          <w:szCs w:val="22"/>
          <w:lang w:val="en-GB"/>
        </w:rPr>
        <w:t xml:space="preserve"> </w:t>
      </w:r>
      <w:r w:rsidR="00897CBB" w:rsidRPr="00BE759F">
        <w:rPr>
          <w:rFonts w:asciiTheme="minorHAnsi" w:hAnsiTheme="minorHAnsi" w:cstheme="minorHAnsi"/>
          <w:color w:val="000000" w:themeColor="text1"/>
          <w:sz w:val="22"/>
          <w:szCs w:val="22"/>
          <w:lang w:val="en-GB"/>
        </w:rPr>
        <w:t xml:space="preserve">solely for the evaluation </w:t>
      </w:r>
      <w:r w:rsidR="002C45D8" w:rsidRPr="00BE759F">
        <w:rPr>
          <w:rFonts w:asciiTheme="minorHAnsi" w:hAnsiTheme="minorHAnsi" w:cstheme="minorHAnsi"/>
          <w:color w:val="000000" w:themeColor="text1"/>
          <w:sz w:val="22"/>
          <w:szCs w:val="22"/>
          <w:lang w:val="en-GB"/>
        </w:rPr>
        <w:t xml:space="preserve">and benefit </w:t>
      </w:r>
      <w:r w:rsidR="00897CBB" w:rsidRPr="00BE759F">
        <w:rPr>
          <w:rFonts w:asciiTheme="minorHAnsi" w:hAnsiTheme="minorHAnsi" w:cstheme="minorHAnsi"/>
          <w:color w:val="000000" w:themeColor="text1"/>
          <w:sz w:val="22"/>
          <w:szCs w:val="22"/>
          <w:lang w:val="en-GB"/>
        </w:rPr>
        <w:t xml:space="preserve">of the </w:t>
      </w:r>
      <w:r w:rsidR="0042657D">
        <w:rPr>
          <w:rFonts w:asciiTheme="minorHAnsi" w:hAnsiTheme="minorHAnsi" w:cstheme="minorHAnsi"/>
          <w:color w:val="000000" w:themeColor="text1"/>
          <w:sz w:val="22"/>
          <w:szCs w:val="22"/>
          <w:lang w:val="en-GB"/>
        </w:rPr>
        <w:t>Project</w:t>
      </w:r>
      <w:r w:rsidR="00897CBB" w:rsidRPr="00BE759F">
        <w:rPr>
          <w:rFonts w:asciiTheme="minorHAnsi" w:hAnsiTheme="minorHAnsi" w:cstheme="minorHAnsi"/>
          <w:color w:val="000000" w:themeColor="text1"/>
          <w:sz w:val="22"/>
          <w:szCs w:val="22"/>
          <w:lang w:val="en-GB"/>
        </w:rPr>
        <w:t xml:space="preserve"> in accordance with the </w:t>
      </w:r>
      <w:r w:rsidRPr="00BE759F">
        <w:rPr>
          <w:rFonts w:asciiTheme="minorHAnsi" w:hAnsiTheme="minorHAnsi" w:cstheme="minorHAnsi"/>
          <w:color w:val="000000" w:themeColor="text1"/>
          <w:sz w:val="22"/>
          <w:szCs w:val="22"/>
          <w:lang w:val="en-GB"/>
        </w:rPr>
        <w:t>terms and conditions set forth below:</w:t>
      </w:r>
    </w:p>
    <w:p w14:paraId="12B74A98" w14:textId="77777777" w:rsidR="005F21E3" w:rsidRPr="00BE759F" w:rsidRDefault="005F21E3">
      <w:pPr>
        <w:rPr>
          <w:rFonts w:asciiTheme="minorHAnsi" w:hAnsiTheme="minorHAnsi" w:cstheme="minorHAnsi"/>
          <w:color w:val="000000" w:themeColor="text1"/>
          <w:sz w:val="22"/>
          <w:szCs w:val="22"/>
          <w:lang w:val="en-GB"/>
        </w:rPr>
      </w:pPr>
    </w:p>
    <w:p w14:paraId="12B74A99" w14:textId="46FCC0C0" w:rsidR="00077C49" w:rsidRPr="00BE759F" w:rsidRDefault="00077C49">
      <w:pPr>
        <w:rPr>
          <w:rFonts w:asciiTheme="minorHAnsi" w:hAnsiTheme="minorHAnsi" w:cstheme="minorHAnsi"/>
          <w:color w:val="000000" w:themeColor="text1"/>
          <w:sz w:val="22"/>
          <w:szCs w:val="22"/>
          <w:lang w:val="en-GB"/>
        </w:rPr>
      </w:pPr>
      <w:r w:rsidRPr="00BE759F">
        <w:rPr>
          <w:rFonts w:asciiTheme="minorHAnsi" w:hAnsiTheme="minorHAnsi" w:cstheme="minorHAnsi"/>
          <w:color w:val="000000" w:themeColor="text1"/>
          <w:sz w:val="22"/>
          <w:szCs w:val="22"/>
          <w:lang w:val="en-GB"/>
        </w:rPr>
        <w:t xml:space="preserve">This non-disclosure agreement is valid as of the agreement date and valid until </w:t>
      </w:r>
      <w:r w:rsidR="00887F7D">
        <w:rPr>
          <w:rFonts w:asciiTheme="minorHAnsi" w:hAnsiTheme="minorHAnsi" w:cstheme="minorHAnsi"/>
          <w:color w:val="000000" w:themeColor="text1"/>
          <w:sz w:val="22"/>
          <w:szCs w:val="22"/>
          <w:lang w:val="en-GB"/>
        </w:rPr>
        <w:t>5</w:t>
      </w:r>
      <w:r w:rsidRPr="00BE759F">
        <w:rPr>
          <w:rFonts w:asciiTheme="minorHAnsi" w:hAnsiTheme="minorHAnsi" w:cstheme="minorHAnsi"/>
          <w:color w:val="000000" w:themeColor="text1"/>
          <w:sz w:val="22"/>
          <w:szCs w:val="22"/>
          <w:lang w:val="en-GB"/>
        </w:rPr>
        <w:t xml:space="preserve"> years after </w:t>
      </w:r>
      <w:r w:rsidR="00BD12B4">
        <w:rPr>
          <w:rFonts w:asciiTheme="minorHAnsi" w:hAnsiTheme="minorHAnsi" w:cstheme="minorHAnsi"/>
          <w:color w:val="000000" w:themeColor="text1"/>
          <w:sz w:val="22"/>
          <w:szCs w:val="22"/>
          <w:lang w:val="en-GB"/>
        </w:rPr>
        <w:t xml:space="preserve">the business </w:t>
      </w:r>
      <w:r w:rsidRPr="00BE759F">
        <w:rPr>
          <w:rFonts w:asciiTheme="minorHAnsi" w:hAnsiTheme="minorHAnsi" w:cstheme="minorHAnsi"/>
          <w:color w:val="000000" w:themeColor="text1"/>
          <w:sz w:val="22"/>
          <w:szCs w:val="22"/>
          <w:lang w:val="en-GB"/>
        </w:rPr>
        <w:t xml:space="preserve">relationship has ended. </w:t>
      </w:r>
    </w:p>
    <w:p w14:paraId="12B74A9A" w14:textId="77777777" w:rsidR="00077C49" w:rsidRPr="00BE759F" w:rsidRDefault="00077C49">
      <w:pPr>
        <w:rPr>
          <w:rFonts w:asciiTheme="minorHAnsi" w:hAnsiTheme="minorHAnsi" w:cstheme="minorHAnsi"/>
          <w:color w:val="000000" w:themeColor="text1"/>
          <w:sz w:val="22"/>
          <w:szCs w:val="22"/>
          <w:lang w:val="en-GB"/>
        </w:rPr>
      </w:pPr>
    </w:p>
    <w:p w14:paraId="12B74A9B" w14:textId="77777777" w:rsidR="005F21E3" w:rsidRPr="00BE759F" w:rsidRDefault="005F21E3">
      <w:pPr>
        <w:rPr>
          <w:rFonts w:asciiTheme="minorHAnsi" w:hAnsiTheme="minorHAnsi" w:cstheme="minorHAnsi"/>
          <w:b/>
          <w:color w:val="000000" w:themeColor="text1"/>
          <w:sz w:val="22"/>
          <w:szCs w:val="22"/>
          <w:lang w:val="en-GB"/>
        </w:rPr>
      </w:pPr>
      <w:r w:rsidRPr="00BE759F">
        <w:rPr>
          <w:rFonts w:asciiTheme="minorHAnsi" w:hAnsiTheme="minorHAnsi" w:cstheme="minorHAnsi"/>
          <w:b/>
          <w:color w:val="000000" w:themeColor="text1"/>
          <w:sz w:val="22"/>
          <w:szCs w:val="22"/>
          <w:lang w:val="en-GB"/>
        </w:rPr>
        <w:t>NOW THEREFORE:</w:t>
      </w:r>
    </w:p>
    <w:p w14:paraId="12B74A9C" w14:textId="77777777" w:rsidR="005F21E3" w:rsidRPr="00BE759F" w:rsidRDefault="005F21E3">
      <w:pPr>
        <w:rPr>
          <w:rFonts w:asciiTheme="minorHAnsi" w:hAnsiTheme="minorHAnsi" w:cstheme="minorHAnsi"/>
          <w:color w:val="000000" w:themeColor="text1"/>
          <w:sz w:val="22"/>
          <w:szCs w:val="22"/>
          <w:lang w:val="en-GB"/>
        </w:rPr>
      </w:pPr>
    </w:p>
    <w:p w14:paraId="646DBFD1" w14:textId="3B65FD1A" w:rsidR="00887F7D" w:rsidRPr="00887F7D" w:rsidRDefault="00887F7D" w:rsidP="00887F7D">
      <w:pPr>
        <w:pStyle w:val="ListParagraph"/>
        <w:numPr>
          <w:ilvl w:val="0"/>
          <w:numId w:val="1"/>
        </w:numPr>
        <w:rPr>
          <w:rFonts w:asciiTheme="minorHAnsi" w:hAnsiTheme="minorHAnsi" w:cstheme="minorHAnsi"/>
          <w:color w:val="000000" w:themeColor="text1"/>
          <w:sz w:val="22"/>
          <w:szCs w:val="22"/>
          <w:lang w:val="en-GB"/>
        </w:rPr>
      </w:pPr>
      <w:r w:rsidRPr="00887F7D">
        <w:rPr>
          <w:rFonts w:asciiTheme="minorHAnsi" w:hAnsiTheme="minorHAnsi" w:cstheme="minorHAnsi"/>
          <w:color w:val="000000" w:themeColor="text1"/>
          <w:sz w:val="22"/>
          <w:szCs w:val="22"/>
          <w:lang w:val="en-GB"/>
        </w:rPr>
        <w:t xml:space="preserve">HTC may disclose to </w:t>
      </w:r>
      <w:r w:rsidR="00370557">
        <w:rPr>
          <w:rFonts w:asciiTheme="minorHAnsi" w:hAnsiTheme="minorHAnsi" w:cstheme="minorHAnsi"/>
          <w:color w:val="000000" w:themeColor="text1"/>
          <w:sz w:val="22"/>
          <w:szCs w:val="22"/>
          <w:lang w:val="en-GB"/>
        </w:rPr>
        <w:t>COMPANY</w:t>
      </w:r>
      <w:r w:rsidRPr="00887F7D">
        <w:rPr>
          <w:rFonts w:asciiTheme="minorHAnsi" w:hAnsiTheme="minorHAnsi" w:cstheme="minorHAnsi"/>
          <w:color w:val="000000" w:themeColor="text1"/>
          <w:sz w:val="22"/>
          <w:szCs w:val="22"/>
          <w:lang w:val="en-GB"/>
        </w:rPr>
        <w:t xml:space="preserve"> certain of its proprietary and confidential Information including but not limited to technical and financial data, records and information pertaining to the Project.</w:t>
      </w:r>
    </w:p>
    <w:p w14:paraId="70AED2E6" w14:textId="1F9A3C3A" w:rsidR="00CB44DC" w:rsidRDefault="00370557" w:rsidP="00CB44DC">
      <w:pPr>
        <w:pStyle w:val="ListParagraph"/>
        <w:numPr>
          <w:ilvl w:val="0"/>
          <w:numId w:val="1"/>
        </w:numPr>
        <w:rPr>
          <w:rFonts w:asciiTheme="minorHAnsi" w:hAnsiTheme="minorHAnsi" w:cstheme="minorHAnsi"/>
          <w:color w:val="000000" w:themeColor="text1"/>
          <w:sz w:val="22"/>
          <w:szCs w:val="22"/>
          <w:lang w:val="en-GB"/>
        </w:rPr>
      </w:pPr>
      <w:r>
        <w:rPr>
          <w:rFonts w:asciiTheme="minorHAnsi" w:hAnsiTheme="minorHAnsi" w:cstheme="minorHAnsi"/>
          <w:color w:val="000000" w:themeColor="text1"/>
          <w:sz w:val="22"/>
          <w:szCs w:val="22"/>
          <w:lang w:val="en-GB"/>
        </w:rPr>
        <w:t>COMPANY</w:t>
      </w:r>
      <w:r w:rsidR="00887F7D" w:rsidRPr="00887F7D">
        <w:rPr>
          <w:rFonts w:asciiTheme="minorHAnsi" w:hAnsiTheme="minorHAnsi" w:cstheme="minorHAnsi"/>
          <w:color w:val="000000" w:themeColor="text1"/>
          <w:sz w:val="22"/>
          <w:szCs w:val="22"/>
          <w:lang w:val="en-GB"/>
        </w:rPr>
        <w:t xml:space="preserve"> may disclose to </w:t>
      </w:r>
      <w:r w:rsidR="00CB44DC">
        <w:rPr>
          <w:rFonts w:asciiTheme="minorHAnsi" w:hAnsiTheme="minorHAnsi" w:cstheme="minorHAnsi"/>
          <w:color w:val="000000" w:themeColor="text1"/>
          <w:sz w:val="22"/>
          <w:szCs w:val="22"/>
          <w:lang w:val="en-GB"/>
        </w:rPr>
        <w:t>HTC</w:t>
      </w:r>
      <w:r w:rsidR="00887F7D" w:rsidRPr="00887F7D">
        <w:rPr>
          <w:rFonts w:asciiTheme="minorHAnsi" w:hAnsiTheme="minorHAnsi" w:cstheme="minorHAnsi"/>
          <w:color w:val="000000" w:themeColor="text1"/>
          <w:sz w:val="22"/>
          <w:szCs w:val="22"/>
          <w:lang w:val="en-GB"/>
        </w:rPr>
        <w:t xml:space="preserve"> certain of its proprietary and confidential Information including but not limited to technical and financial data, records and information pertaining to the Project</w:t>
      </w:r>
    </w:p>
    <w:p w14:paraId="12B74A9F" w14:textId="0A8E7226" w:rsidR="005F21E3" w:rsidRPr="00CB44DC" w:rsidRDefault="00CB44DC" w:rsidP="00CB44DC">
      <w:pPr>
        <w:pStyle w:val="ListParagraph"/>
        <w:numPr>
          <w:ilvl w:val="0"/>
          <w:numId w:val="1"/>
        </w:numPr>
        <w:rPr>
          <w:rFonts w:asciiTheme="minorHAnsi" w:hAnsiTheme="minorHAnsi" w:cstheme="minorHAnsi"/>
          <w:color w:val="000000" w:themeColor="text1"/>
          <w:sz w:val="22"/>
          <w:szCs w:val="22"/>
          <w:lang w:val="en-GB"/>
        </w:rPr>
      </w:pPr>
      <w:r>
        <w:rPr>
          <w:rFonts w:asciiTheme="minorHAnsi" w:hAnsiTheme="minorHAnsi" w:cstheme="minorHAnsi"/>
          <w:color w:val="000000" w:themeColor="text1"/>
          <w:sz w:val="22"/>
          <w:szCs w:val="22"/>
          <w:lang w:val="en-GB"/>
        </w:rPr>
        <w:t>C</w:t>
      </w:r>
      <w:r w:rsidR="005F21E3" w:rsidRPr="00CB44DC">
        <w:rPr>
          <w:rFonts w:asciiTheme="minorHAnsi" w:hAnsiTheme="minorHAnsi" w:cstheme="minorHAnsi"/>
          <w:color w:val="000000" w:themeColor="text1"/>
          <w:sz w:val="22"/>
          <w:szCs w:val="22"/>
          <w:lang w:val="en-GB"/>
        </w:rPr>
        <w:t>onfidential Information disclosed hereunder shall be disclosed in writing or</w:t>
      </w:r>
      <w:r w:rsidR="00897CBB" w:rsidRPr="00CB44DC">
        <w:rPr>
          <w:rFonts w:asciiTheme="minorHAnsi" w:hAnsiTheme="minorHAnsi" w:cstheme="minorHAnsi"/>
          <w:color w:val="000000" w:themeColor="text1"/>
          <w:sz w:val="22"/>
          <w:szCs w:val="22"/>
          <w:lang w:val="en-GB"/>
        </w:rPr>
        <w:t xml:space="preserve"> ver</w:t>
      </w:r>
      <w:r w:rsidR="005F21E3" w:rsidRPr="00CB44DC">
        <w:rPr>
          <w:rFonts w:asciiTheme="minorHAnsi" w:hAnsiTheme="minorHAnsi" w:cstheme="minorHAnsi"/>
          <w:color w:val="000000" w:themeColor="text1"/>
          <w:sz w:val="22"/>
          <w:szCs w:val="22"/>
          <w:lang w:val="en-GB"/>
        </w:rPr>
        <w:t>bally</w:t>
      </w:r>
      <w:r w:rsidR="00897CBB" w:rsidRPr="00CB44DC">
        <w:rPr>
          <w:rFonts w:asciiTheme="minorHAnsi" w:hAnsiTheme="minorHAnsi" w:cstheme="minorHAnsi"/>
          <w:color w:val="000000" w:themeColor="text1"/>
          <w:sz w:val="22"/>
          <w:szCs w:val="22"/>
          <w:lang w:val="en-GB"/>
        </w:rPr>
        <w:t>.</w:t>
      </w:r>
      <w:r w:rsidR="005F21E3" w:rsidRPr="00CB44DC">
        <w:rPr>
          <w:rFonts w:asciiTheme="minorHAnsi" w:hAnsiTheme="minorHAnsi" w:cstheme="minorHAnsi"/>
          <w:color w:val="000000" w:themeColor="text1"/>
          <w:sz w:val="22"/>
          <w:szCs w:val="22"/>
          <w:lang w:val="en-GB"/>
        </w:rPr>
        <w:t xml:space="preserve"> </w:t>
      </w:r>
      <w:r>
        <w:rPr>
          <w:rFonts w:asciiTheme="minorHAnsi" w:hAnsiTheme="minorHAnsi" w:cstheme="minorHAnsi"/>
          <w:color w:val="000000" w:themeColor="text1"/>
          <w:sz w:val="22"/>
          <w:szCs w:val="22"/>
          <w:lang w:val="en-GB"/>
        </w:rPr>
        <w:t>Both parties</w:t>
      </w:r>
      <w:r w:rsidR="005F21E3" w:rsidRPr="00CB44DC">
        <w:rPr>
          <w:rFonts w:asciiTheme="minorHAnsi" w:hAnsiTheme="minorHAnsi" w:cstheme="minorHAnsi"/>
          <w:color w:val="000000" w:themeColor="text1"/>
          <w:sz w:val="22"/>
          <w:szCs w:val="22"/>
          <w:lang w:val="en-GB"/>
        </w:rPr>
        <w:t xml:space="preserve"> and its directors, officers, employees, agents and advisors (including attorneys and accountants) shall maintain </w:t>
      </w:r>
      <w:proofErr w:type="spellStart"/>
      <w:r w:rsidR="00921705">
        <w:rPr>
          <w:rFonts w:asciiTheme="minorHAnsi" w:hAnsiTheme="minorHAnsi" w:cstheme="minorHAnsi"/>
          <w:color w:val="000000" w:themeColor="text1"/>
          <w:sz w:val="22"/>
          <w:szCs w:val="22"/>
          <w:lang w:val="en-GB"/>
        </w:rPr>
        <w:t>each others</w:t>
      </w:r>
      <w:proofErr w:type="spellEnd"/>
      <w:r w:rsidR="00921705">
        <w:rPr>
          <w:rFonts w:asciiTheme="minorHAnsi" w:hAnsiTheme="minorHAnsi" w:cstheme="minorHAnsi"/>
          <w:color w:val="000000" w:themeColor="text1"/>
          <w:sz w:val="22"/>
          <w:szCs w:val="22"/>
          <w:lang w:val="en-GB"/>
        </w:rPr>
        <w:t xml:space="preserve"> </w:t>
      </w:r>
      <w:r w:rsidR="005F21E3" w:rsidRPr="00CB44DC">
        <w:rPr>
          <w:rFonts w:asciiTheme="minorHAnsi" w:hAnsiTheme="minorHAnsi" w:cstheme="minorHAnsi"/>
          <w:color w:val="000000" w:themeColor="text1"/>
          <w:sz w:val="22"/>
          <w:szCs w:val="22"/>
          <w:lang w:val="en-GB"/>
        </w:rPr>
        <w:t xml:space="preserve">Confidential Information in confidence and shall not itself use, except for the benefit of the </w:t>
      </w:r>
      <w:r w:rsidR="0042657D" w:rsidRPr="00CB44DC">
        <w:rPr>
          <w:rFonts w:asciiTheme="minorHAnsi" w:hAnsiTheme="minorHAnsi" w:cstheme="minorHAnsi"/>
          <w:color w:val="000000" w:themeColor="text1"/>
          <w:sz w:val="22"/>
          <w:szCs w:val="22"/>
          <w:lang w:val="en-GB"/>
        </w:rPr>
        <w:t>Project</w:t>
      </w:r>
      <w:r w:rsidR="005F21E3" w:rsidRPr="00CB44DC">
        <w:rPr>
          <w:rFonts w:asciiTheme="minorHAnsi" w:hAnsiTheme="minorHAnsi" w:cstheme="minorHAnsi"/>
          <w:color w:val="000000" w:themeColor="text1"/>
          <w:sz w:val="22"/>
          <w:szCs w:val="22"/>
          <w:lang w:val="en-GB"/>
        </w:rPr>
        <w:t xml:space="preserve">, or disclose the same to others without the prior written consent of </w:t>
      </w:r>
      <w:r w:rsidR="00921705">
        <w:rPr>
          <w:rFonts w:asciiTheme="minorHAnsi" w:hAnsiTheme="minorHAnsi" w:cstheme="minorHAnsi"/>
          <w:color w:val="000000" w:themeColor="text1"/>
          <w:sz w:val="22"/>
          <w:szCs w:val="22"/>
          <w:lang w:val="en-GB"/>
        </w:rPr>
        <w:t xml:space="preserve">the respective party </w:t>
      </w:r>
      <w:r w:rsidR="005F21E3" w:rsidRPr="00CB44DC">
        <w:rPr>
          <w:rFonts w:asciiTheme="minorHAnsi" w:hAnsiTheme="minorHAnsi" w:cstheme="minorHAnsi"/>
          <w:color w:val="000000" w:themeColor="text1"/>
          <w:sz w:val="22"/>
          <w:szCs w:val="22"/>
          <w:lang w:val="en-GB"/>
        </w:rPr>
        <w:t>except when and to the extent such Confidential Information either:</w:t>
      </w:r>
    </w:p>
    <w:p w14:paraId="12B74AA0" w14:textId="77777777" w:rsidR="005F21E3" w:rsidRPr="00BE759F" w:rsidRDefault="005F21E3">
      <w:pPr>
        <w:ind w:left="567" w:hanging="567"/>
        <w:rPr>
          <w:rFonts w:asciiTheme="minorHAnsi" w:hAnsiTheme="minorHAnsi" w:cstheme="minorHAnsi"/>
          <w:color w:val="000000" w:themeColor="text1"/>
          <w:sz w:val="22"/>
          <w:szCs w:val="22"/>
          <w:lang w:val="en-GB"/>
        </w:rPr>
      </w:pPr>
    </w:p>
    <w:p w14:paraId="12B74AA1" w14:textId="308015ED" w:rsidR="005F21E3" w:rsidRPr="00BE759F" w:rsidRDefault="005F21E3">
      <w:pPr>
        <w:ind w:left="993" w:hanging="425"/>
        <w:rPr>
          <w:rFonts w:asciiTheme="minorHAnsi" w:hAnsiTheme="minorHAnsi" w:cstheme="minorHAnsi"/>
          <w:color w:val="000000" w:themeColor="text1"/>
          <w:sz w:val="22"/>
          <w:szCs w:val="22"/>
          <w:lang w:val="en-GB"/>
        </w:rPr>
      </w:pPr>
      <w:r w:rsidRPr="00BE759F">
        <w:rPr>
          <w:rFonts w:asciiTheme="minorHAnsi" w:hAnsiTheme="minorHAnsi" w:cstheme="minorHAnsi"/>
          <w:color w:val="000000" w:themeColor="text1"/>
          <w:sz w:val="22"/>
          <w:szCs w:val="22"/>
          <w:lang w:val="en-GB"/>
        </w:rPr>
        <w:t>a)</w:t>
      </w:r>
      <w:r w:rsidRPr="00BE759F">
        <w:rPr>
          <w:rFonts w:asciiTheme="minorHAnsi" w:hAnsiTheme="minorHAnsi" w:cstheme="minorHAnsi"/>
          <w:color w:val="000000" w:themeColor="text1"/>
          <w:sz w:val="22"/>
          <w:szCs w:val="22"/>
          <w:lang w:val="en-GB"/>
        </w:rPr>
        <w:tab/>
        <w:t xml:space="preserve">was known to </w:t>
      </w:r>
      <w:r w:rsidR="00921705">
        <w:rPr>
          <w:rFonts w:asciiTheme="minorHAnsi" w:hAnsiTheme="minorHAnsi" w:cstheme="minorHAnsi"/>
          <w:color w:val="000000" w:themeColor="text1"/>
          <w:sz w:val="22"/>
          <w:szCs w:val="22"/>
          <w:lang w:val="en-GB"/>
        </w:rPr>
        <w:t>either party</w:t>
      </w:r>
      <w:r w:rsidRPr="00BE759F">
        <w:rPr>
          <w:rFonts w:asciiTheme="minorHAnsi" w:hAnsiTheme="minorHAnsi" w:cstheme="minorHAnsi"/>
          <w:color w:val="000000" w:themeColor="text1"/>
          <w:sz w:val="22"/>
          <w:szCs w:val="22"/>
          <w:lang w:val="en-GB"/>
        </w:rPr>
        <w:t xml:space="preserve"> prior to the disclosure thereof by </w:t>
      </w:r>
      <w:r w:rsidR="00921705">
        <w:rPr>
          <w:rFonts w:asciiTheme="minorHAnsi" w:hAnsiTheme="minorHAnsi" w:cstheme="minorHAnsi"/>
          <w:color w:val="000000" w:themeColor="text1"/>
          <w:sz w:val="22"/>
          <w:szCs w:val="22"/>
          <w:lang w:val="en-GB"/>
        </w:rPr>
        <w:t>the other party</w:t>
      </w:r>
      <w:r w:rsidRPr="00BE759F">
        <w:rPr>
          <w:rFonts w:asciiTheme="minorHAnsi" w:hAnsiTheme="minorHAnsi" w:cstheme="minorHAnsi"/>
          <w:color w:val="000000" w:themeColor="text1"/>
          <w:sz w:val="22"/>
          <w:szCs w:val="22"/>
          <w:lang w:val="en-GB"/>
        </w:rPr>
        <w:t xml:space="preserve">, and was declared as such at the time of disclosure by </w:t>
      </w:r>
      <w:r w:rsidR="00992CA8">
        <w:rPr>
          <w:rFonts w:asciiTheme="minorHAnsi" w:hAnsiTheme="minorHAnsi" w:cstheme="minorHAnsi"/>
          <w:color w:val="000000" w:themeColor="text1"/>
          <w:sz w:val="22"/>
          <w:szCs w:val="22"/>
          <w:lang w:val="en-GB"/>
        </w:rPr>
        <w:t>either party</w:t>
      </w:r>
      <w:r w:rsidRPr="00BE759F">
        <w:rPr>
          <w:rFonts w:asciiTheme="minorHAnsi" w:hAnsiTheme="minorHAnsi" w:cstheme="minorHAnsi"/>
          <w:color w:val="000000" w:themeColor="text1"/>
          <w:sz w:val="22"/>
          <w:szCs w:val="22"/>
          <w:lang w:val="en-GB"/>
        </w:rPr>
        <w:t>, or</w:t>
      </w:r>
    </w:p>
    <w:p w14:paraId="12B74AA2" w14:textId="77777777" w:rsidR="005F21E3" w:rsidRPr="00BE759F" w:rsidRDefault="005F21E3">
      <w:pPr>
        <w:ind w:left="993" w:hanging="425"/>
        <w:rPr>
          <w:rFonts w:asciiTheme="minorHAnsi" w:hAnsiTheme="minorHAnsi" w:cstheme="minorHAnsi"/>
          <w:color w:val="000000" w:themeColor="text1"/>
          <w:sz w:val="22"/>
          <w:szCs w:val="22"/>
          <w:lang w:val="en-GB"/>
        </w:rPr>
      </w:pPr>
    </w:p>
    <w:p w14:paraId="12B74AA3" w14:textId="15580982" w:rsidR="005F21E3" w:rsidRPr="00BE759F" w:rsidRDefault="005F21E3">
      <w:pPr>
        <w:ind w:left="993" w:hanging="425"/>
        <w:rPr>
          <w:rFonts w:asciiTheme="minorHAnsi" w:hAnsiTheme="minorHAnsi" w:cstheme="minorHAnsi"/>
          <w:color w:val="000000" w:themeColor="text1"/>
          <w:sz w:val="22"/>
          <w:szCs w:val="22"/>
          <w:lang w:val="en-GB"/>
        </w:rPr>
      </w:pPr>
      <w:r w:rsidRPr="00BE759F">
        <w:rPr>
          <w:rFonts w:asciiTheme="minorHAnsi" w:hAnsiTheme="minorHAnsi" w:cstheme="minorHAnsi"/>
          <w:color w:val="000000" w:themeColor="text1"/>
          <w:sz w:val="22"/>
          <w:szCs w:val="22"/>
          <w:lang w:val="en-GB"/>
        </w:rPr>
        <w:t>b)</w:t>
      </w:r>
      <w:r w:rsidRPr="00BE759F">
        <w:rPr>
          <w:rFonts w:asciiTheme="minorHAnsi" w:hAnsiTheme="minorHAnsi" w:cstheme="minorHAnsi"/>
          <w:color w:val="000000" w:themeColor="text1"/>
          <w:sz w:val="22"/>
          <w:szCs w:val="22"/>
          <w:lang w:val="en-GB"/>
        </w:rPr>
        <w:tab/>
        <w:t xml:space="preserve">is, or hereafter becomes, other than through the actions of </w:t>
      </w:r>
      <w:r w:rsidR="00992CA8">
        <w:rPr>
          <w:rFonts w:asciiTheme="minorHAnsi" w:hAnsiTheme="minorHAnsi" w:cstheme="minorHAnsi"/>
          <w:color w:val="000000" w:themeColor="text1"/>
          <w:sz w:val="22"/>
          <w:szCs w:val="22"/>
          <w:lang w:val="en-GB"/>
        </w:rPr>
        <w:t>either party</w:t>
      </w:r>
      <w:r w:rsidRPr="00BE759F">
        <w:rPr>
          <w:rFonts w:asciiTheme="minorHAnsi" w:hAnsiTheme="minorHAnsi" w:cstheme="minorHAnsi"/>
          <w:color w:val="000000" w:themeColor="text1"/>
          <w:sz w:val="22"/>
          <w:szCs w:val="22"/>
          <w:lang w:val="en-GB"/>
        </w:rPr>
        <w:t>, generally available</w:t>
      </w:r>
      <w:r w:rsidR="00F63E3D" w:rsidRPr="00BE759F">
        <w:rPr>
          <w:rFonts w:asciiTheme="minorHAnsi" w:hAnsiTheme="minorHAnsi" w:cstheme="minorHAnsi"/>
          <w:color w:val="000000" w:themeColor="text1"/>
          <w:sz w:val="22"/>
          <w:szCs w:val="22"/>
          <w:lang w:val="en-GB"/>
        </w:rPr>
        <w:t xml:space="preserve"> </w:t>
      </w:r>
      <w:r w:rsidRPr="00BE759F">
        <w:rPr>
          <w:rFonts w:asciiTheme="minorHAnsi" w:hAnsiTheme="minorHAnsi" w:cstheme="minorHAnsi"/>
          <w:color w:val="000000" w:themeColor="text1"/>
          <w:sz w:val="22"/>
          <w:szCs w:val="22"/>
          <w:lang w:val="en-GB"/>
        </w:rPr>
        <w:t>to the</w:t>
      </w:r>
      <w:r w:rsidR="00F63E3D" w:rsidRPr="00BE759F">
        <w:rPr>
          <w:rFonts w:asciiTheme="minorHAnsi" w:hAnsiTheme="minorHAnsi" w:cstheme="minorHAnsi"/>
          <w:color w:val="000000" w:themeColor="text1"/>
          <w:sz w:val="22"/>
          <w:szCs w:val="22"/>
          <w:lang w:val="en-GB"/>
        </w:rPr>
        <w:t xml:space="preserve"> public</w:t>
      </w:r>
      <w:r w:rsidRPr="00BE759F">
        <w:rPr>
          <w:rFonts w:asciiTheme="minorHAnsi" w:hAnsiTheme="minorHAnsi" w:cstheme="minorHAnsi"/>
          <w:color w:val="000000" w:themeColor="text1"/>
          <w:sz w:val="22"/>
          <w:szCs w:val="22"/>
          <w:lang w:val="en-GB"/>
        </w:rPr>
        <w:t>, or</w:t>
      </w:r>
    </w:p>
    <w:p w14:paraId="12B74AA4" w14:textId="77777777" w:rsidR="005F21E3" w:rsidRPr="00BE759F" w:rsidRDefault="005F21E3">
      <w:pPr>
        <w:ind w:left="993" w:hanging="425"/>
        <w:rPr>
          <w:rFonts w:asciiTheme="minorHAnsi" w:hAnsiTheme="minorHAnsi" w:cstheme="minorHAnsi"/>
          <w:color w:val="000000" w:themeColor="text1"/>
          <w:sz w:val="22"/>
          <w:szCs w:val="22"/>
          <w:lang w:val="en-GB"/>
        </w:rPr>
      </w:pPr>
    </w:p>
    <w:p w14:paraId="12B74AA5" w14:textId="681EE368" w:rsidR="005F21E3" w:rsidRPr="00BE759F" w:rsidRDefault="005F21E3">
      <w:pPr>
        <w:ind w:left="993" w:hanging="425"/>
        <w:rPr>
          <w:rFonts w:asciiTheme="minorHAnsi" w:hAnsiTheme="minorHAnsi" w:cstheme="minorHAnsi"/>
          <w:color w:val="000000" w:themeColor="text1"/>
          <w:sz w:val="22"/>
          <w:szCs w:val="22"/>
          <w:lang w:val="en-GB"/>
        </w:rPr>
      </w:pPr>
      <w:r w:rsidRPr="00BE759F">
        <w:rPr>
          <w:rFonts w:asciiTheme="minorHAnsi" w:hAnsiTheme="minorHAnsi" w:cstheme="minorHAnsi"/>
          <w:color w:val="000000" w:themeColor="text1"/>
          <w:sz w:val="22"/>
          <w:szCs w:val="22"/>
          <w:lang w:val="en-GB"/>
        </w:rPr>
        <w:lastRenderedPageBreak/>
        <w:t>c)</w:t>
      </w:r>
      <w:r w:rsidRPr="00BE759F">
        <w:rPr>
          <w:rFonts w:asciiTheme="minorHAnsi" w:hAnsiTheme="minorHAnsi" w:cstheme="minorHAnsi"/>
          <w:color w:val="000000" w:themeColor="text1"/>
          <w:sz w:val="22"/>
          <w:szCs w:val="22"/>
          <w:lang w:val="en-GB"/>
        </w:rPr>
        <w:tab/>
        <w:t xml:space="preserve">is disclosed to </w:t>
      </w:r>
      <w:r w:rsidR="00992CA8">
        <w:rPr>
          <w:rFonts w:asciiTheme="minorHAnsi" w:hAnsiTheme="minorHAnsi" w:cstheme="minorHAnsi"/>
          <w:color w:val="000000" w:themeColor="text1"/>
          <w:sz w:val="22"/>
          <w:szCs w:val="22"/>
          <w:lang w:val="en-GB"/>
        </w:rPr>
        <w:t>either party</w:t>
      </w:r>
      <w:r w:rsidRPr="00BE759F">
        <w:rPr>
          <w:rFonts w:asciiTheme="minorHAnsi" w:hAnsiTheme="minorHAnsi" w:cstheme="minorHAnsi"/>
          <w:color w:val="000000" w:themeColor="text1"/>
          <w:sz w:val="22"/>
          <w:szCs w:val="22"/>
          <w:lang w:val="en-GB"/>
        </w:rPr>
        <w:t xml:space="preserve"> by a third party in good faith and not in violation of any confidentiality agreement with or other obligation of secrecy to </w:t>
      </w:r>
      <w:r w:rsidR="00992CA8">
        <w:rPr>
          <w:rFonts w:asciiTheme="minorHAnsi" w:hAnsiTheme="minorHAnsi" w:cstheme="minorHAnsi"/>
          <w:color w:val="000000" w:themeColor="text1"/>
          <w:sz w:val="22"/>
          <w:szCs w:val="22"/>
          <w:lang w:val="en-GB"/>
        </w:rPr>
        <w:t>either party</w:t>
      </w:r>
      <w:r w:rsidR="003C3B66" w:rsidRPr="00BE759F">
        <w:rPr>
          <w:rFonts w:asciiTheme="minorHAnsi" w:hAnsiTheme="minorHAnsi" w:cstheme="minorHAnsi"/>
          <w:color w:val="000000" w:themeColor="text1"/>
          <w:sz w:val="22"/>
          <w:szCs w:val="22"/>
          <w:lang w:val="en-GB"/>
        </w:rPr>
        <w:t xml:space="preserve"> </w:t>
      </w:r>
      <w:r w:rsidRPr="00BE759F">
        <w:rPr>
          <w:rFonts w:asciiTheme="minorHAnsi" w:hAnsiTheme="minorHAnsi" w:cstheme="minorHAnsi"/>
          <w:color w:val="000000" w:themeColor="text1"/>
          <w:sz w:val="22"/>
          <w:szCs w:val="22"/>
          <w:lang w:val="en-GB"/>
        </w:rPr>
        <w:t>, as evidenced by the nature and source of such information, or</w:t>
      </w:r>
    </w:p>
    <w:p w14:paraId="12B74AA6" w14:textId="77777777" w:rsidR="005F21E3" w:rsidRPr="00BE759F" w:rsidRDefault="005F21E3">
      <w:pPr>
        <w:ind w:left="993" w:hanging="425"/>
        <w:rPr>
          <w:rFonts w:asciiTheme="minorHAnsi" w:hAnsiTheme="minorHAnsi" w:cstheme="minorHAnsi"/>
          <w:color w:val="000000" w:themeColor="text1"/>
          <w:sz w:val="22"/>
          <w:szCs w:val="22"/>
          <w:lang w:val="en-GB"/>
        </w:rPr>
      </w:pPr>
    </w:p>
    <w:p w14:paraId="12B74AA7" w14:textId="6FF9712A" w:rsidR="005F21E3" w:rsidRPr="00BE759F" w:rsidRDefault="005F21E3">
      <w:pPr>
        <w:ind w:left="993" w:hanging="425"/>
        <w:rPr>
          <w:rFonts w:asciiTheme="minorHAnsi" w:hAnsiTheme="minorHAnsi" w:cstheme="minorHAnsi"/>
          <w:color w:val="000000" w:themeColor="text1"/>
          <w:sz w:val="22"/>
          <w:szCs w:val="22"/>
          <w:lang w:val="en-GB"/>
        </w:rPr>
      </w:pPr>
      <w:r w:rsidRPr="00BE759F">
        <w:rPr>
          <w:rFonts w:asciiTheme="minorHAnsi" w:hAnsiTheme="minorHAnsi" w:cstheme="minorHAnsi"/>
          <w:color w:val="000000" w:themeColor="text1"/>
          <w:sz w:val="22"/>
          <w:szCs w:val="22"/>
          <w:lang w:val="en-GB"/>
        </w:rPr>
        <w:t>d)</w:t>
      </w:r>
      <w:r w:rsidRPr="00BE759F">
        <w:rPr>
          <w:rFonts w:asciiTheme="minorHAnsi" w:hAnsiTheme="minorHAnsi" w:cstheme="minorHAnsi"/>
          <w:color w:val="000000" w:themeColor="text1"/>
          <w:sz w:val="22"/>
          <w:szCs w:val="22"/>
          <w:lang w:val="en-GB"/>
        </w:rPr>
        <w:tab/>
        <w:t xml:space="preserve">is developed by </w:t>
      </w:r>
      <w:r w:rsidR="00992CA8">
        <w:rPr>
          <w:rFonts w:asciiTheme="minorHAnsi" w:hAnsiTheme="minorHAnsi" w:cstheme="minorHAnsi"/>
          <w:color w:val="000000" w:themeColor="text1"/>
          <w:sz w:val="22"/>
          <w:szCs w:val="22"/>
          <w:lang w:val="en-GB"/>
        </w:rPr>
        <w:t>either party</w:t>
      </w:r>
      <w:r w:rsidRPr="00BE759F">
        <w:rPr>
          <w:rFonts w:asciiTheme="minorHAnsi" w:hAnsiTheme="minorHAnsi" w:cstheme="minorHAnsi"/>
          <w:color w:val="000000" w:themeColor="text1"/>
          <w:sz w:val="22"/>
          <w:szCs w:val="22"/>
          <w:lang w:val="en-GB"/>
        </w:rPr>
        <w:t xml:space="preserve"> independently of any disclosure made hereunder, as evidenced by </w:t>
      </w:r>
      <w:r w:rsidR="00992CA8">
        <w:rPr>
          <w:rFonts w:asciiTheme="minorHAnsi" w:hAnsiTheme="minorHAnsi" w:cstheme="minorHAnsi"/>
          <w:color w:val="000000" w:themeColor="text1"/>
          <w:sz w:val="22"/>
          <w:szCs w:val="22"/>
          <w:lang w:val="en-GB"/>
        </w:rPr>
        <w:t>either party</w:t>
      </w:r>
      <w:r w:rsidRPr="00BE759F">
        <w:rPr>
          <w:rFonts w:asciiTheme="minorHAnsi" w:hAnsiTheme="minorHAnsi" w:cstheme="minorHAnsi"/>
          <w:color w:val="000000" w:themeColor="text1"/>
          <w:sz w:val="22"/>
          <w:szCs w:val="22"/>
          <w:lang w:val="en-GB"/>
        </w:rPr>
        <w:t>'s written records, or</w:t>
      </w:r>
    </w:p>
    <w:p w14:paraId="12B74AA8" w14:textId="77777777" w:rsidR="005F21E3" w:rsidRPr="00BE759F" w:rsidRDefault="005F21E3">
      <w:pPr>
        <w:ind w:left="993" w:hanging="425"/>
        <w:rPr>
          <w:rFonts w:asciiTheme="minorHAnsi" w:hAnsiTheme="minorHAnsi" w:cstheme="minorHAnsi"/>
          <w:color w:val="000000" w:themeColor="text1"/>
          <w:sz w:val="22"/>
          <w:szCs w:val="22"/>
          <w:lang w:val="en-GB"/>
        </w:rPr>
      </w:pPr>
    </w:p>
    <w:p w14:paraId="12B74AA9" w14:textId="44FCD117" w:rsidR="005F21E3" w:rsidRPr="00BE759F" w:rsidRDefault="005F21E3">
      <w:pPr>
        <w:ind w:left="993" w:hanging="425"/>
        <w:rPr>
          <w:rFonts w:asciiTheme="minorHAnsi" w:hAnsiTheme="minorHAnsi" w:cstheme="minorHAnsi"/>
          <w:color w:val="000000" w:themeColor="text1"/>
          <w:sz w:val="22"/>
          <w:szCs w:val="22"/>
          <w:lang w:val="en-GB"/>
        </w:rPr>
      </w:pPr>
      <w:r w:rsidRPr="00BE759F">
        <w:rPr>
          <w:rFonts w:asciiTheme="minorHAnsi" w:hAnsiTheme="minorHAnsi" w:cstheme="minorHAnsi"/>
          <w:color w:val="000000" w:themeColor="text1"/>
          <w:sz w:val="22"/>
          <w:szCs w:val="22"/>
          <w:lang w:val="en-GB"/>
        </w:rPr>
        <w:t>e)</w:t>
      </w:r>
      <w:r w:rsidRPr="00BE759F">
        <w:rPr>
          <w:rFonts w:asciiTheme="minorHAnsi" w:hAnsiTheme="minorHAnsi" w:cstheme="minorHAnsi"/>
          <w:color w:val="000000" w:themeColor="text1"/>
          <w:sz w:val="22"/>
          <w:szCs w:val="22"/>
          <w:lang w:val="en-GB"/>
        </w:rPr>
        <w:tab/>
        <w:t xml:space="preserve">is required to be disclosed by law or a court of competent jurisdiction, provided, however, that </w:t>
      </w:r>
      <w:r w:rsidR="00992CA8">
        <w:rPr>
          <w:rFonts w:asciiTheme="minorHAnsi" w:hAnsiTheme="minorHAnsi" w:cstheme="minorHAnsi"/>
          <w:color w:val="000000" w:themeColor="text1"/>
          <w:sz w:val="22"/>
          <w:szCs w:val="22"/>
          <w:lang w:val="en-GB"/>
        </w:rPr>
        <w:t>either party</w:t>
      </w:r>
      <w:r w:rsidR="007377FE" w:rsidRPr="00BE759F">
        <w:rPr>
          <w:rFonts w:asciiTheme="minorHAnsi" w:hAnsiTheme="minorHAnsi" w:cstheme="minorHAnsi"/>
          <w:color w:val="000000" w:themeColor="text1"/>
          <w:sz w:val="22"/>
          <w:szCs w:val="22"/>
          <w:lang w:val="en-GB"/>
        </w:rPr>
        <w:t xml:space="preserve"> </w:t>
      </w:r>
      <w:r w:rsidRPr="00BE759F">
        <w:rPr>
          <w:rFonts w:asciiTheme="minorHAnsi" w:hAnsiTheme="minorHAnsi" w:cstheme="minorHAnsi"/>
          <w:color w:val="000000" w:themeColor="text1"/>
          <w:sz w:val="22"/>
          <w:szCs w:val="22"/>
          <w:lang w:val="en-GB"/>
        </w:rPr>
        <w:t xml:space="preserve">shall notify </w:t>
      </w:r>
      <w:r w:rsidR="00992CA8">
        <w:rPr>
          <w:rFonts w:asciiTheme="minorHAnsi" w:hAnsiTheme="minorHAnsi" w:cstheme="minorHAnsi"/>
          <w:color w:val="000000" w:themeColor="text1"/>
          <w:sz w:val="22"/>
          <w:szCs w:val="22"/>
          <w:lang w:val="en-GB"/>
        </w:rPr>
        <w:t>the other party</w:t>
      </w:r>
      <w:r w:rsidR="003C3B66" w:rsidRPr="00BE759F">
        <w:rPr>
          <w:rFonts w:asciiTheme="minorHAnsi" w:hAnsiTheme="minorHAnsi" w:cstheme="minorHAnsi"/>
          <w:color w:val="000000" w:themeColor="text1"/>
          <w:sz w:val="22"/>
          <w:szCs w:val="22"/>
          <w:lang w:val="en-GB"/>
        </w:rPr>
        <w:t xml:space="preserve"> </w:t>
      </w:r>
      <w:r w:rsidR="007377FE" w:rsidRPr="00BE759F">
        <w:rPr>
          <w:rFonts w:asciiTheme="minorHAnsi" w:hAnsiTheme="minorHAnsi" w:cstheme="minorHAnsi"/>
          <w:color w:val="000000" w:themeColor="text1"/>
          <w:sz w:val="22"/>
          <w:szCs w:val="22"/>
          <w:lang w:val="en-GB"/>
        </w:rPr>
        <w:t xml:space="preserve"> </w:t>
      </w:r>
      <w:r w:rsidRPr="00BE759F">
        <w:rPr>
          <w:rFonts w:asciiTheme="minorHAnsi" w:hAnsiTheme="minorHAnsi" w:cstheme="minorHAnsi"/>
          <w:color w:val="000000" w:themeColor="text1"/>
          <w:sz w:val="22"/>
          <w:szCs w:val="22"/>
          <w:lang w:val="en-GB"/>
        </w:rPr>
        <w:t>so that the parties may seek an appropriate protective order.</w:t>
      </w:r>
    </w:p>
    <w:p w14:paraId="12B74AAA" w14:textId="77777777" w:rsidR="005F21E3" w:rsidRPr="00BE759F" w:rsidRDefault="005F21E3">
      <w:pPr>
        <w:ind w:left="567" w:hanging="567"/>
        <w:rPr>
          <w:rFonts w:asciiTheme="minorHAnsi" w:hAnsiTheme="minorHAnsi" w:cstheme="minorHAnsi"/>
          <w:color w:val="000000" w:themeColor="text1"/>
          <w:sz w:val="22"/>
          <w:szCs w:val="22"/>
          <w:lang w:val="en-GB"/>
        </w:rPr>
      </w:pPr>
    </w:p>
    <w:p w14:paraId="12B74AAB" w14:textId="52ABD782" w:rsidR="005F21E3" w:rsidRPr="00BE759F" w:rsidRDefault="005F21E3">
      <w:pPr>
        <w:ind w:left="567" w:hanging="567"/>
        <w:rPr>
          <w:rFonts w:asciiTheme="minorHAnsi" w:hAnsiTheme="minorHAnsi" w:cstheme="minorHAnsi"/>
          <w:color w:val="000000" w:themeColor="text1"/>
          <w:sz w:val="22"/>
          <w:szCs w:val="22"/>
          <w:lang w:val="en-GB"/>
        </w:rPr>
      </w:pPr>
      <w:r w:rsidRPr="00BE759F">
        <w:rPr>
          <w:rFonts w:asciiTheme="minorHAnsi" w:hAnsiTheme="minorHAnsi" w:cstheme="minorHAnsi"/>
          <w:color w:val="000000" w:themeColor="text1"/>
          <w:sz w:val="22"/>
          <w:szCs w:val="22"/>
          <w:lang w:val="en-GB"/>
        </w:rPr>
        <w:t>4</w:t>
      </w:r>
      <w:r w:rsidRPr="00BE759F">
        <w:rPr>
          <w:rFonts w:asciiTheme="minorHAnsi" w:hAnsiTheme="minorHAnsi" w:cstheme="minorHAnsi"/>
          <w:color w:val="000000" w:themeColor="text1"/>
          <w:sz w:val="22"/>
          <w:szCs w:val="22"/>
          <w:lang w:val="en-GB"/>
        </w:rPr>
        <w:tab/>
      </w:r>
      <w:r w:rsidR="00992CA8">
        <w:rPr>
          <w:rFonts w:asciiTheme="minorHAnsi" w:hAnsiTheme="minorHAnsi" w:cstheme="minorHAnsi"/>
          <w:color w:val="000000" w:themeColor="text1"/>
          <w:sz w:val="22"/>
          <w:szCs w:val="22"/>
          <w:lang w:val="en-GB"/>
        </w:rPr>
        <w:t xml:space="preserve">Both parties </w:t>
      </w:r>
      <w:r w:rsidRPr="00BE759F">
        <w:rPr>
          <w:rFonts w:asciiTheme="minorHAnsi" w:hAnsiTheme="minorHAnsi" w:cstheme="minorHAnsi"/>
          <w:color w:val="000000" w:themeColor="text1"/>
          <w:sz w:val="22"/>
          <w:szCs w:val="22"/>
          <w:lang w:val="en-GB"/>
        </w:rPr>
        <w:t xml:space="preserve">agree that </w:t>
      </w:r>
      <w:r w:rsidR="00992CA8">
        <w:rPr>
          <w:rFonts w:asciiTheme="minorHAnsi" w:hAnsiTheme="minorHAnsi" w:cstheme="minorHAnsi"/>
          <w:color w:val="000000" w:themeColor="text1"/>
          <w:sz w:val="22"/>
          <w:szCs w:val="22"/>
          <w:lang w:val="en-GB"/>
        </w:rPr>
        <w:t>they</w:t>
      </w:r>
      <w:r w:rsidRPr="00BE759F">
        <w:rPr>
          <w:rFonts w:asciiTheme="minorHAnsi" w:hAnsiTheme="minorHAnsi" w:cstheme="minorHAnsi"/>
          <w:color w:val="000000" w:themeColor="text1"/>
          <w:sz w:val="22"/>
          <w:szCs w:val="22"/>
          <w:lang w:val="en-GB"/>
        </w:rPr>
        <w:t xml:space="preserve"> will make available Confidential Information to persons within its organisation only on a "need to know" basis and that all persons to whom such Confidential Information is made available will be made aware of the strictly confidential nature of such Confidential Information and the restrictions imposed hereunder on the use thereof.</w:t>
      </w:r>
    </w:p>
    <w:p w14:paraId="12B74AAC" w14:textId="77777777" w:rsidR="005F21E3" w:rsidRPr="00BE759F" w:rsidRDefault="005F21E3">
      <w:pPr>
        <w:ind w:left="567" w:hanging="567"/>
        <w:rPr>
          <w:rFonts w:asciiTheme="minorHAnsi" w:hAnsiTheme="minorHAnsi" w:cstheme="minorHAnsi"/>
          <w:color w:val="000000" w:themeColor="text1"/>
          <w:sz w:val="22"/>
          <w:szCs w:val="22"/>
          <w:lang w:val="en-GB"/>
        </w:rPr>
      </w:pPr>
    </w:p>
    <w:p w14:paraId="12B74AAD" w14:textId="7F0F7991" w:rsidR="005F21E3" w:rsidRPr="00BE759F" w:rsidRDefault="005F21E3">
      <w:pPr>
        <w:ind w:left="567" w:hanging="567"/>
        <w:rPr>
          <w:rFonts w:asciiTheme="minorHAnsi" w:hAnsiTheme="minorHAnsi" w:cstheme="minorHAnsi"/>
          <w:color w:val="000000" w:themeColor="text1"/>
          <w:sz w:val="22"/>
          <w:szCs w:val="22"/>
          <w:lang w:val="en-GB"/>
        </w:rPr>
      </w:pPr>
      <w:r w:rsidRPr="00BE759F">
        <w:rPr>
          <w:rFonts w:asciiTheme="minorHAnsi" w:hAnsiTheme="minorHAnsi" w:cstheme="minorHAnsi"/>
          <w:color w:val="000000" w:themeColor="text1"/>
          <w:sz w:val="22"/>
          <w:szCs w:val="22"/>
          <w:lang w:val="en-GB"/>
        </w:rPr>
        <w:t>5</w:t>
      </w:r>
      <w:r w:rsidRPr="00BE759F">
        <w:rPr>
          <w:rFonts w:asciiTheme="minorHAnsi" w:hAnsiTheme="minorHAnsi" w:cstheme="minorHAnsi"/>
          <w:color w:val="000000" w:themeColor="text1"/>
          <w:sz w:val="22"/>
          <w:szCs w:val="22"/>
          <w:lang w:val="en-GB"/>
        </w:rPr>
        <w:tab/>
        <w:t xml:space="preserve">No rights or licences under any patent or under Confidential Information owned by </w:t>
      </w:r>
      <w:r w:rsidR="00992CA8">
        <w:rPr>
          <w:rFonts w:asciiTheme="minorHAnsi" w:hAnsiTheme="minorHAnsi" w:cstheme="minorHAnsi"/>
          <w:color w:val="000000" w:themeColor="text1"/>
          <w:sz w:val="22"/>
          <w:szCs w:val="22"/>
          <w:lang w:val="en-GB"/>
        </w:rPr>
        <w:t>either party</w:t>
      </w:r>
      <w:r w:rsidR="003C3B66" w:rsidRPr="00BE759F">
        <w:rPr>
          <w:rFonts w:asciiTheme="minorHAnsi" w:hAnsiTheme="minorHAnsi" w:cstheme="minorHAnsi"/>
          <w:color w:val="000000" w:themeColor="text1"/>
          <w:sz w:val="22"/>
          <w:szCs w:val="22"/>
          <w:lang w:val="en-GB"/>
        </w:rPr>
        <w:t xml:space="preserve"> </w:t>
      </w:r>
      <w:r w:rsidR="004D76C2" w:rsidRPr="00BE759F">
        <w:rPr>
          <w:rFonts w:asciiTheme="minorHAnsi" w:hAnsiTheme="minorHAnsi" w:cstheme="minorHAnsi"/>
          <w:color w:val="000000" w:themeColor="text1"/>
          <w:sz w:val="22"/>
          <w:szCs w:val="22"/>
          <w:lang w:val="en-GB"/>
        </w:rPr>
        <w:t xml:space="preserve"> </w:t>
      </w:r>
      <w:r w:rsidRPr="00BE759F">
        <w:rPr>
          <w:rFonts w:asciiTheme="minorHAnsi" w:hAnsiTheme="minorHAnsi" w:cstheme="minorHAnsi"/>
          <w:color w:val="000000" w:themeColor="text1"/>
          <w:sz w:val="22"/>
          <w:szCs w:val="22"/>
          <w:lang w:val="en-GB"/>
        </w:rPr>
        <w:t xml:space="preserve">are granted hereunder to </w:t>
      </w:r>
      <w:r w:rsidR="00992CA8">
        <w:rPr>
          <w:rFonts w:asciiTheme="minorHAnsi" w:hAnsiTheme="minorHAnsi" w:cstheme="minorHAnsi"/>
          <w:color w:val="000000" w:themeColor="text1"/>
          <w:sz w:val="22"/>
          <w:szCs w:val="22"/>
          <w:lang w:val="en-GB"/>
        </w:rPr>
        <w:t>the other party</w:t>
      </w:r>
      <w:r w:rsidRPr="00BE759F">
        <w:rPr>
          <w:rFonts w:asciiTheme="minorHAnsi" w:hAnsiTheme="minorHAnsi" w:cstheme="minorHAnsi"/>
          <w:color w:val="000000" w:themeColor="text1"/>
          <w:sz w:val="22"/>
          <w:szCs w:val="22"/>
          <w:lang w:val="en-GB"/>
        </w:rPr>
        <w:t>.</w:t>
      </w:r>
    </w:p>
    <w:p w14:paraId="12B74AAE" w14:textId="77777777" w:rsidR="005F21E3" w:rsidRPr="00BE759F" w:rsidRDefault="005F21E3">
      <w:pPr>
        <w:ind w:left="567" w:hanging="567"/>
        <w:rPr>
          <w:rFonts w:asciiTheme="minorHAnsi" w:hAnsiTheme="minorHAnsi" w:cstheme="minorHAnsi"/>
          <w:color w:val="000000" w:themeColor="text1"/>
          <w:sz w:val="22"/>
          <w:szCs w:val="22"/>
          <w:lang w:val="en-GB"/>
        </w:rPr>
      </w:pPr>
    </w:p>
    <w:p w14:paraId="12B74AAF" w14:textId="66EE77CA" w:rsidR="005F21E3" w:rsidRPr="00BE759F" w:rsidRDefault="005F21E3">
      <w:pPr>
        <w:ind w:left="567" w:hanging="567"/>
        <w:rPr>
          <w:rFonts w:asciiTheme="minorHAnsi" w:hAnsiTheme="minorHAnsi" w:cstheme="minorHAnsi"/>
          <w:color w:val="000000" w:themeColor="text1"/>
          <w:sz w:val="22"/>
          <w:szCs w:val="22"/>
          <w:lang w:val="en-GB"/>
        </w:rPr>
      </w:pPr>
      <w:r w:rsidRPr="00BE759F">
        <w:rPr>
          <w:rFonts w:asciiTheme="minorHAnsi" w:hAnsiTheme="minorHAnsi" w:cstheme="minorHAnsi"/>
          <w:color w:val="000000" w:themeColor="text1"/>
          <w:sz w:val="22"/>
          <w:szCs w:val="22"/>
          <w:lang w:val="en-GB"/>
        </w:rPr>
        <w:t>6</w:t>
      </w:r>
      <w:r w:rsidRPr="00BE759F">
        <w:rPr>
          <w:rFonts w:asciiTheme="minorHAnsi" w:hAnsiTheme="minorHAnsi" w:cstheme="minorHAnsi"/>
          <w:color w:val="000000" w:themeColor="text1"/>
          <w:sz w:val="22"/>
          <w:szCs w:val="22"/>
          <w:lang w:val="en-GB"/>
        </w:rPr>
        <w:tab/>
      </w:r>
      <w:r w:rsidR="00992CA8">
        <w:rPr>
          <w:rFonts w:asciiTheme="minorHAnsi" w:hAnsiTheme="minorHAnsi" w:cstheme="minorHAnsi"/>
          <w:color w:val="000000" w:themeColor="text1"/>
          <w:sz w:val="22"/>
          <w:szCs w:val="22"/>
          <w:lang w:val="en-GB"/>
        </w:rPr>
        <w:t>Either party</w:t>
      </w:r>
      <w:r w:rsidR="004D76C2" w:rsidRPr="00BE759F">
        <w:rPr>
          <w:rFonts w:asciiTheme="minorHAnsi" w:hAnsiTheme="minorHAnsi" w:cstheme="minorHAnsi"/>
          <w:color w:val="000000" w:themeColor="text1"/>
          <w:sz w:val="22"/>
          <w:szCs w:val="22"/>
          <w:lang w:val="en-GB"/>
        </w:rPr>
        <w:t xml:space="preserve"> </w:t>
      </w:r>
      <w:r w:rsidRPr="00BE759F">
        <w:rPr>
          <w:rFonts w:asciiTheme="minorHAnsi" w:hAnsiTheme="minorHAnsi" w:cstheme="minorHAnsi"/>
          <w:color w:val="000000" w:themeColor="text1"/>
          <w:sz w:val="22"/>
          <w:szCs w:val="22"/>
          <w:lang w:val="en-GB"/>
        </w:rPr>
        <w:t xml:space="preserve">will </w:t>
      </w:r>
      <w:r w:rsidR="004D76C2" w:rsidRPr="00BE759F">
        <w:rPr>
          <w:rFonts w:asciiTheme="minorHAnsi" w:hAnsiTheme="minorHAnsi" w:cstheme="minorHAnsi"/>
          <w:color w:val="000000" w:themeColor="text1"/>
          <w:sz w:val="22"/>
          <w:szCs w:val="22"/>
          <w:lang w:val="en-GB"/>
        </w:rPr>
        <w:t>not</w:t>
      </w:r>
      <w:r w:rsidR="002C45D8" w:rsidRPr="00BE759F">
        <w:rPr>
          <w:rFonts w:asciiTheme="minorHAnsi" w:hAnsiTheme="minorHAnsi" w:cstheme="minorHAnsi"/>
          <w:color w:val="000000" w:themeColor="text1"/>
          <w:sz w:val="22"/>
          <w:szCs w:val="22"/>
          <w:lang w:val="en-GB"/>
        </w:rPr>
        <w:t xml:space="preserve"> </w:t>
      </w:r>
      <w:r w:rsidRPr="00BE759F">
        <w:rPr>
          <w:rFonts w:asciiTheme="minorHAnsi" w:hAnsiTheme="minorHAnsi" w:cstheme="minorHAnsi"/>
          <w:color w:val="000000" w:themeColor="text1"/>
          <w:sz w:val="22"/>
          <w:szCs w:val="22"/>
          <w:lang w:val="en-GB"/>
        </w:rPr>
        <w:t xml:space="preserve">- without </w:t>
      </w:r>
      <w:r w:rsidR="00992CA8">
        <w:rPr>
          <w:rFonts w:asciiTheme="minorHAnsi" w:hAnsiTheme="minorHAnsi" w:cstheme="minorHAnsi"/>
          <w:color w:val="000000" w:themeColor="text1"/>
          <w:sz w:val="22"/>
          <w:szCs w:val="22"/>
          <w:lang w:val="en-GB"/>
        </w:rPr>
        <w:t>the other part</w:t>
      </w:r>
      <w:r w:rsidR="00654141">
        <w:rPr>
          <w:rFonts w:asciiTheme="minorHAnsi" w:hAnsiTheme="minorHAnsi" w:cstheme="minorHAnsi"/>
          <w:color w:val="000000" w:themeColor="text1"/>
          <w:sz w:val="22"/>
          <w:szCs w:val="22"/>
          <w:lang w:val="en-GB"/>
        </w:rPr>
        <w:t xml:space="preserve">y’s </w:t>
      </w:r>
      <w:r w:rsidRPr="00BE759F">
        <w:rPr>
          <w:rFonts w:asciiTheme="minorHAnsi" w:hAnsiTheme="minorHAnsi" w:cstheme="minorHAnsi"/>
          <w:color w:val="000000" w:themeColor="text1"/>
          <w:sz w:val="22"/>
          <w:szCs w:val="22"/>
          <w:lang w:val="en-GB"/>
        </w:rPr>
        <w:t xml:space="preserve">prior written consent - disclose </w:t>
      </w:r>
      <w:r w:rsidR="00654141">
        <w:rPr>
          <w:rFonts w:asciiTheme="minorHAnsi" w:hAnsiTheme="minorHAnsi" w:cstheme="minorHAnsi"/>
          <w:color w:val="000000" w:themeColor="text1"/>
          <w:sz w:val="22"/>
          <w:szCs w:val="22"/>
          <w:lang w:val="en-GB"/>
        </w:rPr>
        <w:t>either party’s</w:t>
      </w:r>
      <w:r w:rsidRPr="00BE759F">
        <w:rPr>
          <w:rFonts w:asciiTheme="minorHAnsi" w:hAnsiTheme="minorHAnsi" w:cstheme="minorHAnsi"/>
          <w:color w:val="000000" w:themeColor="text1"/>
          <w:sz w:val="22"/>
          <w:szCs w:val="22"/>
          <w:lang w:val="en-GB"/>
        </w:rPr>
        <w:t xml:space="preserve"> interest in the </w:t>
      </w:r>
      <w:r w:rsidR="0042657D">
        <w:rPr>
          <w:rFonts w:asciiTheme="minorHAnsi" w:hAnsiTheme="minorHAnsi" w:cstheme="minorHAnsi"/>
          <w:color w:val="000000" w:themeColor="text1"/>
          <w:sz w:val="22"/>
          <w:szCs w:val="22"/>
          <w:lang w:val="en-GB"/>
        </w:rPr>
        <w:t>Project</w:t>
      </w:r>
      <w:r w:rsidRPr="00BE759F">
        <w:rPr>
          <w:rFonts w:asciiTheme="minorHAnsi" w:hAnsiTheme="minorHAnsi" w:cstheme="minorHAnsi"/>
          <w:color w:val="000000" w:themeColor="text1"/>
          <w:sz w:val="22"/>
          <w:szCs w:val="22"/>
          <w:lang w:val="en-GB"/>
        </w:rPr>
        <w:t xml:space="preserve"> or the fact that the parties are working on the </w:t>
      </w:r>
      <w:r w:rsidR="0042657D">
        <w:rPr>
          <w:rFonts w:asciiTheme="minorHAnsi" w:hAnsiTheme="minorHAnsi" w:cstheme="minorHAnsi"/>
          <w:color w:val="000000" w:themeColor="text1"/>
          <w:sz w:val="22"/>
          <w:szCs w:val="22"/>
          <w:lang w:val="en-GB"/>
        </w:rPr>
        <w:t>Project</w:t>
      </w:r>
      <w:r w:rsidRPr="00BE759F">
        <w:rPr>
          <w:rFonts w:asciiTheme="minorHAnsi" w:hAnsiTheme="minorHAnsi" w:cstheme="minorHAnsi"/>
          <w:color w:val="000000" w:themeColor="text1"/>
          <w:sz w:val="22"/>
          <w:szCs w:val="22"/>
          <w:lang w:val="en-GB"/>
        </w:rPr>
        <w:t>.</w:t>
      </w:r>
    </w:p>
    <w:p w14:paraId="12B74AB0" w14:textId="77777777" w:rsidR="005F21E3" w:rsidRPr="00BE759F" w:rsidRDefault="005F21E3">
      <w:pPr>
        <w:ind w:left="567" w:hanging="567"/>
        <w:rPr>
          <w:rFonts w:asciiTheme="minorHAnsi" w:hAnsiTheme="minorHAnsi" w:cstheme="minorHAnsi"/>
          <w:color w:val="000000" w:themeColor="text1"/>
          <w:sz w:val="22"/>
          <w:szCs w:val="22"/>
          <w:lang w:val="en-GB"/>
        </w:rPr>
      </w:pPr>
    </w:p>
    <w:p w14:paraId="12B74AB1" w14:textId="77D99B2E" w:rsidR="005F21E3" w:rsidRPr="00BE759F" w:rsidRDefault="005F21E3">
      <w:pPr>
        <w:ind w:left="567" w:hanging="567"/>
        <w:rPr>
          <w:rFonts w:asciiTheme="minorHAnsi" w:hAnsiTheme="minorHAnsi" w:cstheme="minorHAnsi"/>
          <w:color w:val="000000" w:themeColor="text1"/>
          <w:sz w:val="22"/>
          <w:szCs w:val="22"/>
          <w:lang w:val="en-GB"/>
        </w:rPr>
      </w:pPr>
      <w:r w:rsidRPr="00BE759F">
        <w:rPr>
          <w:rFonts w:asciiTheme="minorHAnsi" w:hAnsiTheme="minorHAnsi" w:cstheme="minorHAnsi"/>
          <w:color w:val="000000" w:themeColor="text1"/>
          <w:sz w:val="22"/>
          <w:szCs w:val="22"/>
          <w:lang w:val="en-GB"/>
        </w:rPr>
        <w:t>7</w:t>
      </w:r>
      <w:r w:rsidRPr="00BE759F">
        <w:rPr>
          <w:rFonts w:asciiTheme="minorHAnsi" w:hAnsiTheme="minorHAnsi" w:cstheme="minorHAnsi"/>
          <w:color w:val="000000" w:themeColor="text1"/>
          <w:sz w:val="22"/>
          <w:szCs w:val="22"/>
          <w:lang w:val="en-GB"/>
        </w:rPr>
        <w:tab/>
        <w:t xml:space="preserve">Upon the conclusion of the </w:t>
      </w:r>
      <w:r w:rsidR="0042657D">
        <w:rPr>
          <w:rFonts w:asciiTheme="minorHAnsi" w:hAnsiTheme="minorHAnsi" w:cstheme="minorHAnsi"/>
          <w:color w:val="000000" w:themeColor="text1"/>
          <w:sz w:val="22"/>
          <w:szCs w:val="22"/>
          <w:lang w:val="en-GB"/>
        </w:rPr>
        <w:t>Project</w:t>
      </w:r>
      <w:r w:rsidRPr="00BE759F">
        <w:rPr>
          <w:rFonts w:asciiTheme="minorHAnsi" w:hAnsiTheme="minorHAnsi" w:cstheme="minorHAnsi"/>
          <w:color w:val="000000" w:themeColor="text1"/>
          <w:sz w:val="22"/>
          <w:szCs w:val="22"/>
          <w:lang w:val="en-GB"/>
        </w:rPr>
        <w:t xml:space="preserve"> undertaken by the parties in connection with the </w:t>
      </w:r>
      <w:r w:rsidR="0042657D">
        <w:rPr>
          <w:rFonts w:asciiTheme="minorHAnsi" w:hAnsiTheme="minorHAnsi" w:cstheme="minorHAnsi"/>
          <w:color w:val="000000" w:themeColor="text1"/>
          <w:sz w:val="22"/>
          <w:szCs w:val="22"/>
          <w:lang w:val="en-GB"/>
        </w:rPr>
        <w:t>Project</w:t>
      </w:r>
      <w:r w:rsidRPr="00BE759F">
        <w:rPr>
          <w:rFonts w:asciiTheme="minorHAnsi" w:hAnsiTheme="minorHAnsi" w:cstheme="minorHAnsi"/>
          <w:color w:val="000000" w:themeColor="text1"/>
          <w:sz w:val="22"/>
          <w:szCs w:val="22"/>
          <w:lang w:val="en-GB"/>
        </w:rPr>
        <w:t xml:space="preserve"> or at any such earlier time as </w:t>
      </w:r>
      <w:r w:rsidR="00654141">
        <w:rPr>
          <w:rFonts w:asciiTheme="minorHAnsi" w:hAnsiTheme="minorHAnsi" w:cstheme="minorHAnsi"/>
          <w:color w:val="000000" w:themeColor="text1"/>
          <w:sz w:val="22"/>
          <w:szCs w:val="22"/>
          <w:lang w:val="en-GB"/>
        </w:rPr>
        <w:t>either party</w:t>
      </w:r>
      <w:r w:rsidR="003319C2">
        <w:rPr>
          <w:rFonts w:asciiTheme="minorHAnsi" w:hAnsiTheme="minorHAnsi" w:cstheme="minorHAnsi"/>
          <w:color w:val="000000" w:themeColor="text1"/>
          <w:sz w:val="22"/>
          <w:szCs w:val="22"/>
          <w:lang w:val="en-GB"/>
        </w:rPr>
        <w:t xml:space="preserve"> </w:t>
      </w:r>
      <w:r w:rsidRPr="00BE759F">
        <w:rPr>
          <w:rFonts w:asciiTheme="minorHAnsi" w:hAnsiTheme="minorHAnsi" w:cstheme="minorHAnsi"/>
          <w:color w:val="000000" w:themeColor="text1"/>
          <w:sz w:val="22"/>
          <w:szCs w:val="22"/>
          <w:lang w:val="en-GB"/>
        </w:rPr>
        <w:t xml:space="preserve">may request, </w:t>
      </w:r>
      <w:r w:rsidR="00654141">
        <w:rPr>
          <w:rFonts w:asciiTheme="minorHAnsi" w:hAnsiTheme="minorHAnsi" w:cstheme="minorHAnsi"/>
          <w:color w:val="000000" w:themeColor="text1"/>
          <w:sz w:val="22"/>
          <w:szCs w:val="22"/>
          <w:lang w:val="en-GB"/>
        </w:rPr>
        <w:t>the other party</w:t>
      </w:r>
      <w:r w:rsidRPr="00BE759F">
        <w:rPr>
          <w:rFonts w:asciiTheme="minorHAnsi" w:hAnsiTheme="minorHAnsi" w:cstheme="minorHAnsi"/>
          <w:color w:val="000000" w:themeColor="text1"/>
          <w:sz w:val="22"/>
          <w:szCs w:val="22"/>
          <w:lang w:val="en-GB"/>
        </w:rPr>
        <w:t xml:space="preserve"> shall return </w:t>
      </w:r>
      <w:r w:rsidR="0091380F">
        <w:rPr>
          <w:rFonts w:asciiTheme="minorHAnsi" w:hAnsiTheme="minorHAnsi" w:cstheme="minorHAnsi"/>
          <w:color w:val="000000" w:themeColor="text1"/>
          <w:sz w:val="22"/>
          <w:szCs w:val="22"/>
          <w:lang w:val="en-GB"/>
        </w:rPr>
        <w:t xml:space="preserve">to the respective party </w:t>
      </w:r>
      <w:r w:rsidR="002C45D8" w:rsidRPr="00BE759F">
        <w:rPr>
          <w:rFonts w:asciiTheme="minorHAnsi" w:hAnsiTheme="minorHAnsi" w:cstheme="minorHAnsi"/>
          <w:color w:val="000000" w:themeColor="text1"/>
          <w:sz w:val="22"/>
          <w:szCs w:val="22"/>
          <w:lang w:val="en-GB"/>
        </w:rPr>
        <w:t>(</w:t>
      </w:r>
      <w:r w:rsidR="007079D6" w:rsidRPr="00BE759F">
        <w:rPr>
          <w:rFonts w:asciiTheme="minorHAnsi" w:hAnsiTheme="minorHAnsi" w:cstheme="minorHAnsi"/>
          <w:color w:val="000000" w:themeColor="text1"/>
          <w:sz w:val="22"/>
          <w:szCs w:val="22"/>
          <w:lang w:val="en-GB"/>
        </w:rPr>
        <w:t>or in the event th</w:t>
      </w:r>
      <w:r w:rsidR="002C45D8" w:rsidRPr="00BE759F">
        <w:rPr>
          <w:rFonts w:asciiTheme="minorHAnsi" w:hAnsiTheme="minorHAnsi" w:cstheme="minorHAnsi"/>
          <w:color w:val="000000" w:themeColor="text1"/>
          <w:sz w:val="22"/>
          <w:szCs w:val="22"/>
          <w:lang w:val="en-GB"/>
        </w:rPr>
        <w:t>at</w:t>
      </w:r>
      <w:r w:rsidR="007079D6" w:rsidRPr="00BE759F">
        <w:rPr>
          <w:rFonts w:asciiTheme="minorHAnsi" w:hAnsiTheme="minorHAnsi" w:cstheme="minorHAnsi"/>
          <w:color w:val="000000" w:themeColor="text1"/>
          <w:sz w:val="22"/>
          <w:szCs w:val="22"/>
          <w:lang w:val="en-GB"/>
        </w:rPr>
        <w:t xml:space="preserve"> Confidential Information has been provided in electronic form delete</w:t>
      </w:r>
      <w:r w:rsidR="002C45D8" w:rsidRPr="00BE759F">
        <w:rPr>
          <w:rFonts w:asciiTheme="minorHAnsi" w:hAnsiTheme="minorHAnsi" w:cstheme="minorHAnsi"/>
          <w:color w:val="000000" w:themeColor="text1"/>
          <w:sz w:val="22"/>
          <w:szCs w:val="22"/>
          <w:lang w:val="en-GB"/>
        </w:rPr>
        <w:t>)</w:t>
      </w:r>
      <w:r w:rsidR="007079D6" w:rsidRPr="00BE759F">
        <w:rPr>
          <w:rFonts w:asciiTheme="minorHAnsi" w:hAnsiTheme="minorHAnsi" w:cstheme="minorHAnsi"/>
          <w:color w:val="000000" w:themeColor="text1"/>
          <w:sz w:val="22"/>
          <w:szCs w:val="22"/>
          <w:lang w:val="en-GB"/>
        </w:rPr>
        <w:t xml:space="preserve"> </w:t>
      </w:r>
      <w:r w:rsidRPr="00BE759F">
        <w:rPr>
          <w:rFonts w:asciiTheme="minorHAnsi" w:hAnsiTheme="minorHAnsi" w:cstheme="minorHAnsi"/>
          <w:color w:val="000000" w:themeColor="text1"/>
          <w:sz w:val="22"/>
          <w:szCs w:val="22"/>
          <w:lang w:val="en-GB"/>
        </w:rPr>
        <w:t>such Confidential Information will cause its directors, officers, employees, agents, representatives and advis</w:t>
      </w:r>
      <w:r w:rsidR="002C45D8" w:rsidRPr="00BE759F">
        <w:rPr>
          <w:rFonts w:asciiTheme="minorHAnsi" w:hAnsiTheme="minorHAnsi" w:cstheme="minorHAnsi"/>
          <w:color w:val="000000" w:themeColor="text1"/>
          <w:sz w:val="22"/>
          <w:szCs w:val="22"/>
          <w:lang w:val="en-GB"/>
        </w:rPr>
        <w:t>o</w:t>
      </w:r>
      <w:r w:rsidRPr="00BE759F">
        <w:rPr>
          <w:rFonts w:asciiTheme="minorHAnsi" w:hAnsiTheme="minorHAnsi" w:cstheme="minorHAnsi"/>
          <w:color w:val="000000" w:themeColor="text1"/>
          <w:sz w:val="22"/>
          <w:szCs w:val="22"/>
          <w:lang w:val="en-GB"/>
        </w:rPr>
        <w:t>rs</w:t>
      </w:r>
      <w:r w:rsidR="00F63E3D" w:rsidRPr="00BE759F">
        <w:rPr>
          <w:rFonts w:asciiTheme="minorHAnsi" w:hAnsiTheme="minorHAnsi" w:cstheme="minorHAnsi"/>
          <w:color w:val="000000" w:themeColor="text1"/>
          <w:sz w:val="22"/>
          <w:szCs w:val="22"/>
          <w:lang w:val="en-GB"/>
        </w:rPr>
        <w:t xml:space="preserve"> within its possession and/or control</w:t>
      </w:r>
      <w:r w:rsidRPr="00BE759F">
        <w:rPr>
          <w:rFonts w:asciiTheme="minorHAnsi" w:hAnsiTheme="minorHAnsi" w:cstheme="minorHAnsi"/>
          <w:color w:val="000000" w:themeColor="text1"/>
          <w:sz w:val="22"/>
          <w:szCs w:val="22"/>
          <w:lang w:val="en-GB"/>
        </w:rPr>
        <w:t xml:space="preserve"> also to do so. Such material will include copies, summaries, analysis and extracts thereof.</w:t>
      </w:r>
    </w:p>
    <w:p w14:paraId="12B74AB2" w14:textId="77777777" w:rsidR="005F21E3" w:rsidRPr="00BE759F" w:rsidRDefault="005F21E3">
      <w:pPr>
        <w:ind w:left="567" w:hanging="567"/>
        <w:rPr>
          <w:rFonts w:asciiTheme="minorHAnsi" w:hAnsiTheme="minorHAnsi" w:cstheme="minorHAnsi"/>
          <w:color w:val="000000" w:themeColor="text1"/>
          <w:sz w:val="22"/>
          <w:szCs w:val="22"/>
          <w:lang w:val="en-GB"/>
        </w:rPr>
      </w:pPr>
    </w:p>
    <w:p w14:paraId="12B74AB3" w14:textId="61B7F243" w:rsidR="005F21E3" w:rsidRPr="00BE759F" w:rsidRDefault="005F21E3">
      <w:pPr>
        <w:ind w:left="567" w:hanging="567"/>
        <w:rPr>
          <w:rFonts w:asciiTheme="minorHAnsi" w:hAnsiTheme="minorHAnsi" w:cstheme="minorHAnsi"/>
          <w:color w:val="000000" w:themeColor="text1"/>
          <w:sz w:val="22"/>
          <w:szCs w:val="22"/>
          <w:lang w:val="en-GB"/>
        </w:rPr>
      </w:pPr>
      <w:r w:rsidRPr="00BE759F">
        <w:rPr>
          <w:rFonts w:asciiTheme="minorHAnsi" w:hAnsiTheme="minorHAnsi" w:cstheme="minorHAnsi"/>
          <w:color w:val="000000" w:themeColor="text1"/>
          <w:sz w:val="22"/>
          <w:szCs w:val="22"/>
          <w:lang w:val="en-GB"/>
        </w:rPr>
        <w:t>8</w:t>
      </w:r>
      <w:r w:rsidRPr="00BE759F">
        <w:rPr>
          <w:rFonts w:asciiTheme="minorHAnsi" w:hAnsiTheme="minorHAnsi" w:cstheme="minorHAnsi"/>
          <w:color w:val="000000" w:themeColor="text1"/>
          <w:sz w:val="22"/>
          <w:szCs w:val="22"/>
          <w:lang w:val="en-GB"/>
        </w:rPr>
        <w:tab/>
      </w:r>
      <w:r w:rsidR="0091380F">
        <w:rPr>
          <w:rFonts w:asciiTheme="minorHAnsi" w:hAnsiTheme="minorHAnsi" w:cstheme="minorHAnsi"/>
          <w:color w:val="000000" w:themeColor="text1"/>
          <w:sz w:val="22"/>
          <w:szCs w:val="22"/>
          <w:lang w:val="en-GB"/>
        </w:rPr>
        <w:t xml:space="preserve">Either party </w:t>
      </w:r>
      <w:r w:rsidRPr="00BE759F">
        <w:rPr>
          <w:rFonts w:asciiTheme="minorHAnsi" w:hAnsiTheme="minorHAnsi" w:cstheme="minorHAnsi"/>
          <w:color w:val="000000" w:themeColor="text1"/>
          <w:sz w:val="22"/>
          <w:szCs w:val="22"/>
          <w:lang w:val="en-GB"/>
        </w:rPr>
        <w:t xml:space="preserve">makes </w:t>
      </w:r>
      <w:r w:rsidR="004D76C2" w:rsidRPr="00BE759F">
        <w:rPr>
          <w:rFonts w:asciiTheme="minorHAnsi" w:hAnsiTheme="minorHAnsi" w:cstheme="minorHAnsi"/>
          <w:color w:val="000000" w:themeColor="text1"/>
          <w:sz w:val="22"/>
          <w:szCs w:val="22"/>
          <w:lang w:val="en-GB"/>
        </w:rPr>
        <w:t xml:space="preserve">no </w:t>
      </w:r>
      <w:r w:rsidRPr="00BE759F">
        <w:rPr>
          <w:rFonts w:asciiTheme="minorHAnsi" w:hAnsiTheme="minorHAnsi" w:cstheme="minorHAnsi"/>
          <w:color w:val="000000" w:themeColor="text1"/>
          <w:sz w:val="22"/>
          <w:szCs w:val="22"/>
          <w:lang w:val="en-GB"/>
        </w:rPr>
        <w:t xml:space="preserve">representation </w:t>
      </w:r>
      <w:r w:rsidR="002C45D8" w:rsidRPr="00BE759F">
        <w:rPr>
          <w:rFonts w:asciiTheme="minorHAnsi" w:hAnsiTheme="minorHAnsi" w:cstheme="minorHAnsi"/>
          <w:color w:val="000000" w:themeColor="text1"/>
          <w:sz w:val="22"/>
          <w:szCs w:val="22"/>
          <w:lang w:val="en-GB"/>
        </w:rPr>
        <w:t xml:space="preserve">and </w:t>
      </w:r>
      <w:r w:rsidRPr="00BE759F">
        <w:rPr>
          <w:rFonts w:asciiTheme="minorHAnsi" w:hAnsiTheme="minorHAnsi" w:cstheme="minorHAnsi"/>
          <w:color w:val="000000" w:themeColor="text1"/>
          <w:sz w:val="22"/>
          <w:szCs w:val="22"/>
          <w:lang w:val="en-GB"/>
        </w:rPr>
        <w:t xml:space="preserve">gives </w:t>
      </w:r>
      <w:r w:rsidR="002C45D8" w:rsidRPr="00BE759F">
        <w:rPr>
          <w:rFonts w:asciiTheme="minorHAnsi" w:hAnsiTheme="minorHAnsi" w:cstheme="minorHAnsi"/>
          <w:color w:val="000000" w:themeColor="text1"/>
          <w:sz w:val="22"/>
          <w:szCs w:val="22"/>
          <w:lang w:val="en-GB"/>
        </w:rPr>
        <w:t>no</w:t>
      </w:r>
      <w:r w:rsidR="004D76C2" w:rsidRPr="00BE759F">
        <w:rPr>
          <w:rFonts w:asciiTheme="minorHAnsi" w:hAnsiTheme="minorHAnsi" w:cstheme="minorHAnsi"/>
          <w:color w:val="000000" w:themeColor="text1"/>
          <w:sz w:val="22"/>
          <w:szCs w:val="22"/>
          <w:lang w:val="en-GB"/>
        </w:rPr>
        <w:t xml:space="preserve"> </w:t>
      </w:r>
      <w:r w:rsidRPr="00BE759F">
        <w:rPr>
          <w:rFonts w:asciiTheme="minorHAnsi" w:hAnsiTheme="minorHAnsi" w:cstheme="minorHAnsi"/>
          <w:color w:val="000000" w:themeColor="text1"/>
          <w:sz w:val="22"/>
          <w:szCs w:val="22"/>
          <w:lang w:val="en-GB"/>
        </w:rPr>
        <w:t xml:space="preserve">warranty as to the accuracy or completeness of the Confidential Information. The parties agree that </w:t>
      </w:r>
      <w:r w:rsidR="005C78A2">
        <w:rPr>
          <w:rFonts w:asciiTheme="minorHAnsi" w:hAnsiTheme="minorHAnsi" w:cstheme="minorHAnsi"/>
          <w:color w:val="000000" w:themeColor="text1"/>
          <w:sz w:val="22"/>
          <w:szCs w:val="22"/>
          <w:lang w:val="en-GB"/>
        </w:rPr>
        <w:t>either party</w:t>
      </w:r>
      <w:r w:rsidR="003C3B66" w:rsidRPr="00BE759F">
        <w:rPr>
          <w:rFonts w:asciiTheme="minorHAnsi" w:hAnsiTheme="minorHAnsi" w:cstheme="minorHAnsi"/>
          <w:color w:val="000000" w:themeColor="text1"/>
          <w:sz w:val="22"/>
          <w:szCs w:val="22"/>
          <w:lang w:val="en-GB"/>
        </w:rPr>
        <w:t xml:space="preserve"> </w:t>
      </w:r>
      <w:r w:rsidR="004D76C2" w:rsidRPr="00BE759F">
        <w:rPr>
          <w:rFonts w:asciiTheme="minorHAnsi" w:hAnsiTheme="minorHAnsi" w:cstheme="minorHAnsi"/>
          <w:color w:val="000000" w:themeColor="text1"/>
          <w:sz w:val="22"/>
          <w:szCs w:val="22"/>
          <w:lang w:val="en-GB"/>
        </w:rPr>
        <w:t xml:space="preserve"> </w:t>
      </w:r>
      <w:r w:rsidRPr="00BE759F">
        <w:rPr>
          <w:rFonts w:asciiTheme="minorHAnsi" w:hAnsiTheme="minorHAnsi" w:cstheme="minorHAnsi"/>
          <w:color w:val="000000" w:themeColor="text1"/>
          <w:sz w:val="22"/>
          <w:szCs w:val="22"/>
          <w:lang w:val="en-GB"/>
        </w:rPr>
        <w:t xml:space="preserve">shall have </w:t>
      </w:r>
      <w:r w:rsidR="004D76C2" w:rsidRPr="00BE759F">
        <w:rPr>
          <w:rFonts w:asciiTheme="minorHAnsi" w:hAnsiTheme="minorHAnsi" w:cstheme="minorHAnsi"/>
          <w:color w:val="000000" w:themeColor="text1"/>
          <w:sz w:val="22"/>
          <w:szCs w:val="22"/>
          <w:lang w:val="en-GB"/>
        </w:rPr>
        <w:t xml:space="preserve">no </w:t>
      </w:r>
      <w:r w:rsidRPr="00BE759F">
        <w:rPr>
          <w:rFonts w:asciiTheme="minorHAnsi" w:hAnsiTheme="minorHAnsi" w:cstheme="minorHAnsi"/>
          <w:color w:val="000000" w:themeColor="text1"/>
          <w:sz w:val="22"/>
          <w:szCs w:val="22"/>
          <w:lang w:val="en-GB"/>
        </w:rPr>
        <w:t xml:space="preserve">liability to </w:t>
      </w:r>
      <w:r w:rsidR="005C78A2">
        <w:rPr>
          <w:rFonts w:asciiTheme="minorHAnsi" w:hAnsiTheme="minorHAnsi" w:cstheme="minorHAnsi"/>
          <w:color w:val="000000" w:themeColor="text1"/>
          <w:sz w:val="22"/>
          <w:szCs w:val="22"/>
          <w:lang w:val="en-GB"/>
        </w:rPr>
        <w:t>the other party</w:t>
      </w:r>
      <w:r w:rsidRPr="00BE759F">
        <w:rPr>
          <w:rFonts w:asciiTheme="minorHAnsi" w:hAnsiTheme="minorHAnsi" w:cstheme="minorHAnsi"/>
          <w:color w:val="000000" w:themeColor="text1"/>
          <w:sz w:val="22"/>
          <w:szCs w:val="22"/>
          <w:lang w:val="en-GB"/>
        </w:rPr>
        <w:t xml:space="preserve"> or any of its respective representatives or advisors for loss or damage resulting from the use of the Confidential Information.</w:t>
      </w:r>
    </w:p>
    <w:p w14:paraId="12B74AB4" w14:textId="77777777" w:rsidR="005F21E3" w:rsidRPr="00BE759F" w:rsidRDefault="005F21E3">
      <w:pPr>
        <w:ind w:left="567" w:hanging="567"/>
        <w:rPr>
          <w:rFonts w:asciiTheme="minorHAnsi" w:hAnsiTheme="minorHAnsi" w:cstheme="minorHAnsi"/>
          <w:color w:val="000000" w:themeColor="text1"/>
          <w:sz w:val="22"/>
          <w:szCs w:val="22"/>
          <w:lang w:val="en-GB"/>
        </w:rPr>
      </w:pPr>
    </w:p>
    <w:p w14:paraId="12B74AB5" w14:textId="77777777" w:rsidR="005F21E3" w:rsidRPr="00BE759F" w:rsidRDefault="005F21E3">
      <w:pPr>
        <w:ind w:left="567" w:hanging="567"/>
        <w:rPr>
          <w:rFonts w:asciiTheme="minorHAnsi" w:hAnsiTheme="minorHAnsi" w:cstheme="minorHAnsi"/>
          <w:color w:val="000000" w:themeColor="text1"/>
          <w:sz w:val="22"/>
          <w:szCs w:val="22"/>
          <w:lang w:val="en-GB"/>
        </w:rPr>
      </w:pPr>
      <w:r w:rsidRPr="00BE759F">
        <w:rPr>
          <w:rFonts w:asciiTheme="minorHAnsi" w:hAnsiTheme="minorHAnsi" w:cstheme="minorHAnsi"/>
          <w:color w:val="000000" w:themeColor="text1"/>
          <w:sz w:val="22"/>
          <w:szCs w:val="22"/>
          <w:lang w:val="en-GB"/>
        </w:rPr>
        <w:t>9</w:t>
      </w:r>
      <w:r w:rsidRPr="00BE759F">
        <w:rPr>
          <w:rFonts w:asciiTheme="minorHAnsi" w:hAnsiTheme="minorHAnsi" w:cstheme="minorHAnsi"/>
          <w:color w:val="000000" w:themeColor="text1"/>
          <w:sz w:val="22"/>
          <w:szCs w:val="22"/>
          <w:lang w:val="en-GB"/>
        </w:rPr>
        <w:tab/>
        <w:t xml:space="preserve">The parties agree that unless and until a definitive agreement with respect to a possible </w:t>
      </w:r>
      <w:r w:rsidR="002C45D8" w:rsidRPr="00BE759F">
        <w:rPr>
          <w:rFonts w:asciiTheme="minorHAnsi" w:hAnsiTheme="minorHAnsi" w:cstheme="minorHAnsi"/>
          <w:color w:val="000000" w:themeColor="text1"/>
          <w:sz w:val="22"/>
          <w:szCs w:val="22"/>
          <w:lang w:val="en-GB"/>
        </w:rPr>
        <w:t>cooperation</w:t>
      </w:r>
      <w:r w:rsidRPr="00BE759F">
        <w:rPr>
          <w:rFonts w:asciiTheme="minorHAnsi" w:hAnsiTheme="minorHAnsi" w:cstheme="minorHAnsi"/>
          <w:color w:val="000000" w:themeColor="text1"/>
          <w:sz w:val="22"/>
          <w:szCs w:val="22"/>
          <w:lang w:val="en-GB"/>
        </w:rPr>
        <w:t xml:space="preserve"> has been executed and delivered, no party will be under any legal obligation of any kind whatsoever with respect to such a </w:t>
      </w:r>
      <w:r w:rsidR="002C45D8" w:rsidRPr="00BE759F">
        <w:rPr>
          <w:rFonts w:asciiTheme="minorHAnsi" w:hAnsiTheme="minorHAnsi" w:cstheme="minorHAnsi"/>
          <w:color w:val="000000" w:themeColor="text1"/>
          <w:sz w:val="22"/>
          <w:szCs w:val="22"/>
          <w:lang w:val="en-GB"/>
        </w:rPr>
        <w:t>cooperation</w:t>
      </w:r>
      <w:r w:rsidRPr="00BE759F">
        <w:rPr>
          <w:rFonts w:asciiTheme="minorHAnsi" w:hAnsiTheme="minorHAnsi" w:cstheme="minorHAnsi"/>
          <w:color w:val="000000" w:themeColor="text1"/>
          <w:sz w:val="22"/>
          <w:szCs w:val="22"/>
          <w:lang w:val="en-GB"/>
        </w:rPr>
        <w:t xml:space="preserve"> by virtue of this Agreement or any written or oral expression with respect to such a </w:t>
      </w:r>
      <w:r w:rsidR="002C45D8" w:rsidRPr="00BE759F">
        <w:rPr>
          <w:rFonts w:asciiTheme="minorHAnsi" w:hAnsiTheme="minorHAnsi" w:cstheme="minorHAnsi"/>
          <w:color w:val="000000" w:themeColor="text1"/>
          <w:sz w:val="22"/>
          <w:szCs w:val="22"/>
          <w:lang w:val="en-GB"/>
        </w:rPr>
        <w:t>cooperation</w:t>
      </w:r>
      <w:r w:rsidRPr="00BE759F">
        <w:rPr>
          <w:rFonts w:asciiTheme="minorHAnsi" w:hAnsiTheme="minorHAnsi" w:cstheme="minorHAnsi"/>
          <w:color w:val="000000" w:themeColor="text1"/>
          <w:sz w:val="22"/>
          <w:szCs w:val="22"/>
          <w:lang w:val="en-GB"/>
        </w:rPr>
        <w:t xml:space="preserve"> by any of its directors, officers, employees, agents or any other representatives or its advisors or representative thereof except, in the case of this Agreement, for the matters specifically agreed to herein. The agreement set forth in this paragraph may be modified or waived only by a separate written agreement of the parties expressly modifying or waiving such agreement.</w:t>
      </w:r>
    </w:p>
    <w:p w14:paraId="12B74AB6" w14:textId="77777777" w:rsidR="005F21E3" w:rsidRPr="00BE759F" w:rsidRDefault="005F21E3">
      <w:pPr>
        <w:ind w:left="567" w:hanging="567"/>
        <w:rPr>
          <w:rFonts w:asciiTheme="minorHAnsi" w:hAnsiTheme="minorHAnsi" w:cstheme="minorHAnsi"/>
          <w:color w:val="000000" w:themeColor="text1"/>
          <w:sz w:val="22"/>
          <w:szCs w:val="22"/>
          <w:lang w:val="en-GB"/>
        </w:rPr>
      </w:pPr>
    </w:p>
    <w:p w14:paraId="12B74AB7" w14:textId="3287FB61" w:rsidR="005F21E3" w:rsidRDefault="005F21E3">
      <w:pPr>
        <w:ind w:left="567" w:hanging="567"/>
        <w:rPr>
          <w:rFonts w:asciiTheme="minorHAnsi" w:hAnsiTheme="minorHAnsi" w:cstheme="minorHAnsi"/>
          <w:color w:val="000000" w:themeColor="text1"/>
          <w:sz w:val="22"/>
          <w:szCs w:val="22"/>
          <w:lang w:val="en-GB"/>
        </w:rPr>
      </w:pPr>
      <w:r w:rsidRPr="00BE759F">
        <w:rPr>
          <w:rFonts w:asciiTheme="minorHAnsi" w:hAnsiTheme="minorHAnsi" w:cstheme="minorHAnsi"/>
          <w:color w:val="000000" w:themeColor="text1"/>
          <w:sz w:val="22"/>
          <w:szCs w:val="22"/>
          <w:lang w:val="en-GB"/>
        </w:rPr>
        <w:t>10</w:t>
      </w:r>
      <w:r w:rsidRPr="00BE759F">
        <w:rPr>
          <w:rFonts w:asciiTheme="minorHAnsi" w:hAnsiTheme="minorHAnsi" w:cstheme="minorHAnsi"/>
          <w:color w:val="000000" w:themeColor="text1"/>
          <w:sz w:val="22"/>
          <w:szCs w:val="22"/>
          <w:lang w:val="en-GB"/>
        </w:rPr>
        <w:tab/>
        <w:t xml:space="preserve">For a period of one year from the date thereof, </w:t>
      </w:r>
      <w:r w:rsidR="005C78A2">
        <w:rPr>
          <w:rFonts w:asciiTheme="minorHAnsi" w:hAnsiTheme="minorHAnsi" w:cstheme="minorHAnsi"/>
          <w:color w:val="000000" w:themeColor="text1"/>
          <w:sz w:val="22"/>
          <w:szCs w:val="22"/>
          <w:lang w:val="en-GB"/>
        </w:rPr>
        <w:t>either party</w:t>
      </w:r>
      <w:r w:rsidR="004D76C2" w:rsidRPr="00BE759F">
        <w:rPr>
          <w:rFonts w:asciiTheme="minorHAnsi" w:hAnsiTheme="minorHAnsi" w:cstheme="minorHAnsi"/>
          <w:color w:val="000000" w:themeColor="text1"/>
          <w:sz w:val="22"/>
          <w:szCs w:val="22"/>
          <w:lang w:val="en-GB"/>
        </w:rPr>
        <w:t xml:space="preserve"> will not </w:t>
      </w:r>
      <w:r w:rsidRPr="00BE759F">
        <w:rPr>
          <w:rFonts w:asciiTheme="minorHAnsi" w:hAnsiTheme="minorHAnsi" w:cstheme="minorHAnsi"/>
          <w:color w:val="000000" w:themeColor="text1"/>
          <w:sz w:val="22"/>
          <w:szCs w:val="22"/>
          <w:lang w:val="en-GB"/>
        </w:rPr>
        <w:t xml:space="preserve">solicit for hire or hire as an employee or independent contractor any person currently employed </w:t>
      </w:r>
      <w:r w:rsidR="005C78A2">
        <w:rPr>
          <w:rFonts w:asciiTheme="minorHAnsi" w:hAnsiTheme="minorHAnsi" w:cstheme="minorHAnsi"/>
          <w:color w:val="000000" w:themeColor="text1"/>
          <w:sz w:val="22"/>
          <w:szCs w:val="22"/>
          <w:lang w:val="en-GB"/>
        </w:rPr>
        <w:t xml:space="preserve">or working as an independent contractor </w:t>
      </w:r>
      <w:r w:rsidRPr="00BE759F">
        <w:rPr>
          <w:rFonts w:asciiTheme="minorHAnsi" w:hAnsiTheme="minorHAnsi" w:cstheme="minorHAnsi"/>
          <w:color w:val="000000" w:themeColor="text1"/>
          <w:sz w:val="22"/>
          <w:szCs w:val="22"/>
          <w:lang w:val="en-GB"/>
        </w:rPr>
        <w:t xml:space="preserve">by </w:t>
      </w:r>
      <w:r w:rsidR="005C78A2">
        <w:rPr>
          <w:rFonts w:asciiTheme="minorHAnsi" w:hAnsiTheme="minorHAnsi" w:cstheme="minorHAnsi"/>
          <w:color w:val="000000" w:themeColor="text1"/>
          <w:sz w:val="22"/>
          <w:szCs w:val="22"/>
          <w:lang w:val="en-GB"/>
        </w:rPr>
        <w:t>the other party</w:t>
      </w:r>
      <w:r w:rsidRPr="00BE759F">
        <w:rPr>
          <w:rFonts w:asciiTheme="minorHAnsi" w:hAnsiTheme="minorHAnsi" w:cstheme="minorHAnsi"/>
          <w:color w:val="000000" w:themeColor="text1"/>
          <w:sz w:val="22"/>
          <w:szCs w:val="22"/>
          <w:lang w:val="en-GB"/>
        </w:rPr>
        <w:t>.</w:t>
      </w:r>
    </w:p>
    <w:p w14:paraId="59FEA3FD" w14:textId="77777777" w:rsidR="005C78A2" w:rsidRPr="00BE759F" w:rsidRDefault="005C78A2">
      <w:pPr>
        <w:ind w:left="567" w:hanging="567"/>
        <w:rPr>
          <w:rFonts w:asciiTheme="minorHAnsi" w:hAnsiTheme="minorHAnsi" w:cstheme="minorHAnsi"/>
          <w:color w:val="000000" w:themeColor="text1"/>
          <w:sz w:val="22"/>
          <w:szCs w:val="22"/>
          <w:lang w:val="en-GB"/>
        </w:rPr>
      </w:pPr>
    </w:p>
    <w:p w14:paraId="12B74AB8" w14:textId="77777777" w:rsidR="00BF6E6D" w:rsidRPr="00BE759F" w:rsidRDefault="00BF6E6D">
      <w:pPr>
        <w:ind w:left="567" w:hanging="567"/>
        <w:rPr>
          <w:rFonts w:asciiTheme="minorHAnsi" w:hAnsiTheme="minorHAnsi" w:cstheme="minorHAnsi"/>
          <w:color w:val="000000" w:themeColor="text1"/>
          <w:sz w:val="22"/>
          <w:szCs w:val="22"/>
          <w:lang w:val="en-GB"/>
        </w:rPr>
      </w:pPr>
    </w:p>
    <w:p w14:paraId="5187B660" w14:textId="77777777" w:rsidR="00D61473" w:rsidRDefault="00BF6E6D">
      <w:pPr>
        <w:ind w:left="567" w:hanging="567"/>
        <w:rPr>
          <w:rFonts w:asciiTheme="minorHAnsi" w:hAnsiTheme="minorHAnsi" w:cstheme="minorHAnsi"/>
          <w:color w:val="000000" w:themeColor="text1"/>
          <w:sz w:val="22"/>
          <w:szCs w:val="22"/>
          <w:lang w:val="en-GB"/>
        </w:rPr>
      </w:pPr>
      <w:r w:rsidRPr="00BE759F">
        <w:rPr>
          <w:rFonts w:asciiTheme="minorHAnsi" w:hAnsiTheme="minorHAnsi" w:cstheme="minorHAnsi"/>
          <w:color w:val="000000" w:themeColor="text1"/>
          <w:sz w:val="22"/>
          <w:szCs w:val="22"/>
          <w:lang w:val="en-GB"/>
        </w:rPr>
        <w:lastRenderedPageBreak/>
        <w:t>11</w:t>
      </w:r>
      <w:r w:rsidRPr="00BE759F">
        <w:rPr>
          <w:rFonts w:asciiTheme="minorHAnsi" w:hAnsiTheme="minorHAnsi" w:cstheme="minorHAnsi"/>
          <w:color w:val="000000" w:themeColor="text1"/>
          <w:sz w:val="22"/>
          <w:szCs w:val="22"/>
          <w:lang w:val="en-GB"/>
        </w:rPr>
        <w:tab/>
        <w:t xml:space="preserve">In case of breach of </w:t>
      </w:r>
      <w:r w:rsidR="00077C49" w:rsidRPr="00BE759F">
        <w:rPr>
          <w:rFonts w:asciiTheme="minorHAnsi" w:hAnsiTheme="minorHAnsi" w:cstheme="minorHAnsi"/>
          <w:color w:val="000000" w:themeColor="text1"/>
          <w:sz w:val="22"/>
          <w:szCs w:val="22"/>
          <w:lang w:val="en-GB"/>
        </w:rPr>
        <w:t xml:space="preserve">disclosing information with regards to the type of material and/or the pricing of the materials </w:t>
      </w:r>
      <w:r w:rsidRPr="00BE759F">
        <w:rPr>
          <w:rFonts w:asciiTheme="minorHAnsi" w:hAnsiTheme="minorHAnsi" w:cstheme="minorHAnsi"/>
          <w:color w:val="000000" w:themeColor="text1"/>
          <w:sz w:val="22"/>
          <w:szCs w:val="22"/>
          <w:lang w:val="en-GB"/>
        </w:rPr>
        <w:t xml:space="preserve">by </w:t>
      </w:r>
      <w:r w:rsidR="00D61473">
        <w:rPr>
          <w:rFonts w:asciiTheme="minorHAnsi" w:hAnsiTheme="minorHAnsi" w:cstheme="minorHAnsi"/>
          <w:color w:val="000000" w:themeColor="text1"/>
          <w:sz w:val="22"/>
          <w:szCs w:val="22"/>
          <w:lang w:val="en-GB"/>
        </w:rPr>
        <w:t>either party</w:t>
      </w:r>
      <w:r w:rsidR="004D76C2" w:rsidRPr="00BE759F">
        <w:rPr>
          <w:rFonts w:asciiTheme="minorHAnsi" w:hAnsiTheme="minorHAnsi" w:cstheme="minorHAnsi"/>
          <w:color w:val="000000" w:themeColor="text1"/>
          <w:sz w:val="22"/>
          <w:szCs w:val="22"/>
          <w:lang w:val="en-GB"/>
        </w:rPr>
        <w:t xml:space="preserve"> or any of its officers, directors, employees, agents</w:t>
      </w:r>
      <w:r w:rsidR="002C45D8" w:rsidRPr="00BE759F">
        <w:rPr>
          <w:rFonts w:asciiTheme="minorHAnsi" w:hAnsiTheme="minorHAnsi" w:cstheme="minorHAnsi"/>
          <w:color w:val="000000" w:themeColor="text1"/>
          <w:sz w:val="22"/>
          <w:szCs w:val="22"/>
          <w:lang w:val="en-GB"/>
        </w:rPr>
        <w:t>, representatives</w:t>
      </w:r>
      <w:r w:rsidR="004D76C2" w:rsidRPr="00BE759F">
        <w:rPr>
          <w:rFonts w:asciiTheme="minorHAnsi" w:hAnsiTheme="minorHAnsi" w:cstheme="minorHAnsi"/>
          <w:color w:val="000000" w:themeColor="text1"/>
          <w:sz w:val="22"/>
          <w:szCs w:val="22"/>
          <w:lang w:val="en-GB"/>
        </w:rPr>
        <w:t xml:space="preserve"> or advisors</w:t>
      </w:r>
      <w:r w:rsidRPr="00BE759F">
        <w:rPr>
          <w:rFonts w:asciiTheme="minorHAnsi" w:hAnsiTheme="minorHAnsi" w:cstheme="minorHAnsi"/>
          <w:color w:val="000000" w:themeColor="text1"/>
          <w:sz w:val="22"/>
          <w:szCs w:val="22"/>
          <w:lang w:val="en-GB"/>
        </w:rPr>
        <w:t xml:space="preserve">, </w:t>
      </w:r>
      <w:r w:rsidR="00D61473">
        <w:rPr>
          <w:rFonts w:asciiTheme="minorHAnsi" w:hAnsiTheme="minorHAnsi" w:cstheme="minorHAnsi"/>
          <w:color w:val="000000" w:themeColor="text1"/>
          <w:sz w:val="22"/>
          <w:szCs w:val="22"/>
          <w:lang w:val="en-GB"/>
        </w:rPr>
        <w:t>the breaching party</w:t>
      </w:r>
      <w:r w:rsidRPr="00BE759F">
        <w:rPr>
          <w:rFonts w:asciiTheme="minorHAnsi" w:hAnsiTheme="minorHAnsi" w:cstheme="minorHAnsi"/>
          <w:color w:val="000000" w:themeColor="text1"/>
          <w:sz w:val="22"/>
          <w:szCs w:val="22"/>
          <w:lang w:val="en-GB"/>
        </w:rPr>
        <w:t xml:space="preserve"> shall pay to </w:t>
      </w:r>
      <w:r w:rsidR="00D61473">
        <w:rPr>
          <w:rFonts w:asciiTheme="minorHAnsi" w:hAnsiTheme="minorHAnsi" w:cstheme="minorHAnsi"/>
          <w:color w:val="000000" w:themeColor="text1"/>
          <w:sz w:val="22"/>
          <w:szCs w:val="22"/>
          <w:lang w:val="en-GB"/>
        </w:rPr>
        <w:t>the other party</w:t>
      </w:r>
      <w:r w:rsidR="003C3B66" w:rsidRPr="00BE759F">
        <w:rPr>
          <w:rFonts w:asciiTheme="minorHAnsi" w:hAnsiTheme="minorHAnsi" w:cstheme="minorHAnsi"/>
          <w:color w:val="000000" w:themeColor="text1"/>
          <w:sz w:val="22"/>
          <w:szCs w:val="22"/>
          <w:lang w:val="en-GB"/>
        </w:rPr>
        <w:t xml:space="preserve"> </w:t>
      </w:r>
      <w:r w:rsidR="004D76C2" w:rsidRPr="00BE759F">
        <w:rPr>
          <w:rFonts w:asciiTheme="minorHAnsi" w:hAnsiTheme="minorHAnsi" w:cstheme="minorHAnsi"/>
          <w:color w:val="000000" w:themeColor="text1"/>
          <w:sz w:val="22"/>
          <w:szCs w:val="22"/>
          <w:lang w:val="en-GB"/>
        </w:rPr>
        <w:t xml:space="preserve"> </w:t>
      </w:r>
      <w:r w:rsidRPr="00BE759F">
        <w:rPr>
          <w:rFonts w:asciiTheme="minorHAnsi" w:hAnsiTheme="minorHAnsi" w:cstheme="minorHAnsi"/>
          <w:color w:val="000000" w:themeColor="text1"/>
          <w:sz w:val="22"/>
          <w:szCs w:val="22"/>
          <w:lang w:val="en-GB"/>
        </w:rPr>
        <w:t>penalties in the amount of</w:t>
      </w:r>
      <w:r w:rsidR="009B7AEC">
        <w:rPr>
          <w:rFonts w:asciiTheme="minorHAnsi" w:hAnsiTheme="minorHAnsi" w:cstheme="minorHAnsi"/>
          <w:color w:val="000000" w:themeColor="text1"/>
          <w:sz w:val="22"/>
          <w:szCs w:val="22"/>
          <w:lang w:val="en-GB"/>
        </w:rPr>
        <w:t xml:space="preserve"> </w:t>
      </w:r>
    </w:p>
    <w:p w14:paraId="12B74AB9" w14:textId="03BF71D1" w:rsidR="00BF6E6D" w:rsidRPr="00BE759F" w:rsidRDefault="009B7AEC" w:rsidP="00D61473">
      <w:pPr>
        <w:ind w:left="567"/>
        <w:rPr>
          <w:rFonts w:asciiTheme="minorHAnsi" w:hAnsiTheme="minorHAnsi" w:cstheme="minorHAnsi"/>
          <w:color w:val="000000" w:themeColor="text1"/>
          <w:sz w:val="22"/>
          <w:szCs w:val="22"/>
          <w:lang w:val="en-GB"/>
        </w:rPr>
      </w:pPr>
      <w:r w:rsidRPr="006769F8">
        <w:rPr>
          <w:rFonts w:asciiTheme="minorHAnsi" w:hAnsiTheme="minorHAnsi" w:cstheme="minorHAnsi"/>
          <w:color w:val="000000" w:themeColor="text1"/>
          <w:sz w:val="22"/>
          <w:szCs w:val="22"/>
          <w:lang w:val="en-GB"/>
        </w:rPr>
        <w:t>THB</w:t>
      </w:r>
      <w:r w:rsidR="0022135A" w:rsidRPr="006769F8">
        <w:rPr>
          <w:rFonts w:asciiTheme="minorHAnsi" w:hAnsiTheme="minorHAnsi" w:cstheme="minorHAnsi"/>
          <w:color w:val="000000" w:themeColor="text1"/>
          <w:sz w:val="22"/>
          <w:szCs w:val="22"/>
          <w:lang w:val="en-GB"/>
        </w:rPr>
        <w:t xml:space="preserve"> </w:t>
      </w:r>
      <w:r w:rsidR="006769F8" w:rsidRPr="006769F8">
        <w:rPr>
          <w:rFonts w:asciiTheme="minorHAnsi" w:hAnsiTheme="minorHAnsi" w:cstheme="minorHAnsi"/>
          <w:color w:val="000000" w:themeColor="text1"/>
          <w:sz w:val="22"/>
          <w:szCs w:val="22"/>
          <w:cs/>
          <w:lang w:val="en-GB" w:bidi="th-TH"/>
        </w:rPr>
        <w:t>5</w:t>
      </w:r>
      <w:r w:rsidR="006273D3" w:rsidRPr="006769F8">
        <w:rPr>
          <w:rFonts w:asciiTheme="minorHAnsi" w:hAnsiTheme="minorHAnsi" w:cstheme="minorHAnsi"/>
          <w:color w:val="000000" w:themeColor="text1"/>
          <w:sz w:val="22"/>
          <w:szCs w:val="22"/>
          <w:lang w:val="en-GB"/>
        </w:rPr>
        <w:t>0</w:t>
      </w:r>
      <w:r w:rsidR="0022135A" w:rsidRPr="006769F8">
        <w:rPr>
          <w:rFonts w:asciiTheme="minorHAnsi" w:hAnsiTheme="minorHAnsi" w:cstheme="minorHAnsi"/>
          <w:color w:val="000000" w:themeColor="text1"/>
          <w:sz w:val="22"/>
          <w:szCs w:val="22"/>
          <w:lang w:val="en-GB"/>
        </w:rPr>
        <w:t>0</w:t>
      </w:r>
      <w:r w:rsidR="006273D3" w:rsidRPr="006769F8">
        <w:rPr>
          <w:rFonts w:asciiTheme="minorHAnsi" w:hAnsiTheme="minorHAnsi" w:cstheme="minorHAnsi"/>
          <w:color w:val="000000" w:themeColor="text1"/>
          <w:sz w:val="22"/>
          <w:szCs w:val="22"/>
          <w:lang w:val="en-GB"/>
        </w:rPr>
        <w:t>,</w:t>
      </w:r>
      <w:r w:rsidR="0022135A" w:rsidRPr="006769F8">
        <w:rPr>
          <w:rFonts w:asciiTheme="minorHAnsi" w:hAnsiTheme="minorHAnsi" w:cstheme="minorHAnsi"/>
          <w:color w:val="000000" w:themeColor="text1"/>
          <w:sz w:val="22"/>
          <w:szCs w:val="22"/>
          <w:lang w:val="en-GB"/>
        </w:rPr>
        <w:t>000</w:t>
      </w:r>
      <w:r w:rsidR="006273D3">
        <w:rPr>
          <w:rFonts w:asciiTheme="minorHAnsi" w:hAnsiTheme="minorHAnsi" w:cstheme="minorHAnsi"/>
          <w:color w:val="000000" w:themeColor="text1"/>
          <w:sz w:val="22"/>
          <w:szCs w:val="22"/>
          <w:lang w:val="en-GB"/>
        </w:rPr>
        <w:t>.</w:t>
      </w:r>
      <w:r w:rsidR="0022135A" w:rsidRPr="00BE759F">
        <w:rPr>
          <w:rFonts w:asciiTheme="minorHAnsi" w:hAnsiTheme="minorHAnsi" w:cstheme="minorHAnsi"/>
          <w:color w:val="000000" w:themeColor="text1"/>
          <w:sz w:val="22"/>
          <w:szCs w:val="22"/>
          <w:lang w:val="en-GB"/>
        </w:rPr>
        <w:t>-</w:t>
      </w:r>
      <w:r w:rsidR="00BF6E6D" w:rsidRPr="00BE759F">
        <w:rPr>
          <w:rFonts w:asciiTheme="minorHAnsi" w:hAnsiTheme="minorHAnsi" w:cstheme="minorHAnsi"/>
          <w:color w:val="000000" w:themeColor="text1"/>
          <w:sz w:val="22"/>
          <w:szCs w:val="22"/>
          <w:lang w:val="en-GB"/>
        </w:rPr>
        <w:t xml:space="preserve"> </w:t>
      </w:r>
      <w:r w:rsidR="00D61473">
        <w:rPr>
          <w:rFonts w:asciiTheme="minorHAnsi" w:hAnsiTheme="minorHAnsi" w:cstheme="minorHAnsi"/>
          <w:color w:val="000000" w:themeColor="text1"/>
          <w:sz w:val="22"/>
          <w:szCs w:val="22"/>
          <w:lang w:val="en-GB"/>
        </w:rPr>
        <w:t xml:space="preserve">(said </w:t>
      </w:r>
      <w:r w:rsidR="009D0351">
        <w:rPr>
          <w:rFonts w:asciiTheme="minorHAnsi" w:hAnsiTheme="minorHAnsi" w:cstheme="minorHAnsi"/>
          <w:color w:val="000000" w:themeColor="text1"/>
          <w:sz w:val="22"/>
          <w:szCs w:val="22"/>
          <w:lang w:val="en-GB"/>
        </w:rPr>
        <w:t>five hundred thousand</w:t>
      </w:r>
      <w:r w:rsidR="00D61473">
        <w:rPr>
          <w:rFonts w:asciiTheme="minorHAnsi" w:hAnsiTheme="minorHAnsi" w:cstheme="minorHAnsi"/>
          <w:color w:val="000000" w:themeColor="text1"/>
          <w:sz w:val="22"/>
          <w:szCs w:val="22"/>
          <w:lang w:val="en-GB"/>
        </w:rPr>
        <w:t xml:space="preserve"> THB) </w:t>
      </w:r>
      <w:r w:rsidR="00BF6E6D" w:rsidRPr="00BE759F">
        <w:rPr>
          <w:rFonts w:asciiTheme="minorHAnsi" w:hAnsiTheme="minorHAnsi" w:cstheme="minorHAnsi"/>
          <w:color w:val="000000" w:themeColor="text1"/>
          <w:sz w:val="22"/>
          <w:szCs w:val="22"/>
          <w:lang w:val="en-GB"/>
        </w:rPr>
        <w:t xml:space="preserve">for each </w:t>
      </w:r>
      <w:r w:rsidR="006273D3">
        <w:rPr>
          <w:rFonts w:asciiTheme="minorHAnsi" w:hAnsiTheme="minorHAnsi" w:cstheme="minorHAnsi"/>
          <w:color w:val="000000" w:themeColor="text1"/>
          <w:sz w:val="22"/>
          <w:szCs w:val="22"/>
          <w:lang w:val="en-GB"/>
        </w:rPr>
        <w:t>breach</w:t>
      </w:r>
      <w:r w:rsidR="00BF6E6D" w:rsidRPr="00BE759F">
        <w:rPr>
          <w:rFonts w:asciiTheme="minorHAnsi" w:hAnsiTheme="minorHAnsi" w:cstheme="minorHAnsi"/>
          <w:color w:val="000000" w:themeColor="text1"/>
          <w:sz w:val="22"/>
          <w:szCs w:val="22"/>
          <w:lang w:val="en-GB"/>
        </w:rPr>
        <w:t xml:space="preserve">. The payment of penalties shall not preclude </w:t>
      </w:r>
      <w:r w:rsidR="00327747">
        <w:rPr>
          <w:rFonts w:asciiTheme="minorHAnsi" w:hAnsiTheme="minorHAnsi" w:cstheme="minorHAnsi"/>
          <w:color w:val="000000" w:themeColor="text1"/>
          <w:sz w:val="22"/>
          <w:szCs w:val="22"/>
          <w:lang w:val="en-GB"/>
        </w:rPr>
        <w:t xml:space="preserve">the </w:t>
      </w:r>
      <w:proofErr w:type="spellStart"/>
      <w:r w:rsidR="00327747">
        <w:rPr>
          <w:rFonts w:asciiTheme="minorHAnsi" w:hAnsiTheme="minorHAnsi" w:cstheme="minorHAnsi"/>
          <w:color w:val="000000" w:themeColor="text1"/>
          <w:sz w:val="22"/>
          <w:szCs w:val="22"/>
          <w:lang w:val="en-GB"/>
        </w:rPr>
        <w:t>non breaching</w:t>
      </w:r>
      <w:proofErr w:type="spellEnd"/>
      <w:r w:rsidR="00327747">
        <w:rPr>
          <w:rFonts w:asciiTheme="minorHAnsi" w:hAnsiTheme="minorHAnsi" w:cstheme="minorHAnsi"/>
          <w:color w:val="000000" w:themeColor="text1"/>
          <w:sz w:val="22"/>
          <w:szCs w:val="22"/>
          <w:lang w:val="en-GB"/>
        </w:rPr>
        <w:t xml:space="preserve"> party</w:t>
      </w:r>
      <w:r w:rsidR="003C3B66" w:rsidRPr="00BE759F">
        <w:rPr>
          <w:rFonts w:asciiTheme="minorHAnsi" w:hAnsiTheme="minorHAnsi" w:cstheme="minorHAnsi"/>
          <w:color w:val="000000" w:themeColor="text1"/>
          <w:sz w:val="22"/>
          <w:szCs w:val="22"/>
          <w:lang w:val="en-GB"/>
        </w:rPr>
        <w:t xml:space="preserve"> </w:t>
      </w:r>
      <w:r w:rsidR="004D76C2" w:rsidRPr="00BE759F">
        <w:rPr>
          <w:rFonts w:asciiTheme="minorHAnsi" w:hAnsiTheme="minorHAnsi" w:cstheme="minorHAnsi"/>
          <w:color w:val="000000" w:themeColor="text1"/>
          <w:sz w:val="22"/>
          <w:szCs w:val="22"/>
          <w:lang w:val="en-GB"/>
        </w:rPr>
        <w:t xml:space="preserve"> </w:t>
      </w:r>
      <w:r w:rsidR="00BF6E6D" w:rsidRPr="00BE759F">
        <w:rPr>
          <w:rFonts w:asciiTheme="minorHAnsi" w:hAnsiTheme="minorHAnsi" w:cstheme="minorHAnsi"/>
          <w:color w:val="000000" w:themeColor="text1"/>
          <w:sz w:val="22"/>
          <w:szCs w:val="22"/>
          <w:lang w:val="en-GB"/>
        </w:rPr>
        <w:t xml:space="preserve">from further enforcing its rights under this Agreement in accordance with the applicable law. </w:t>
      </w:r>
      <w:r w:rsidR="00077C49" w:rsidRPr="00BE759F">
        <w:rPr>
          <w:rFonts w:asciiTheme="minorHAnsi" w:hAnsiTheme="minorHAnsi" w:cstheme="minorHAnsi"/>
          <w:color w:val="000000" w:themeColor="text1"/>
          <w:sz w:val="22"/>
          <w:szCs w:val="22"/>
          <w:lang w:val="en-GB"/>
        </w:rPr>
        <w:t xml:space="preserve">In case of breach of disclosing any other confidential information by </w:t>
      </w:r>
      <w:r w:rsidR="00327747">
        <w:rPr>
          <w:rFonts w:asciiTheme="minorHAnsi" w:hAnsiTheme="minorHAnsi" w:cstheme="minorHAnsi"/>
          <w:color w:val="000000" w:themeColor="text1"/>
          <w:sz w:val="22"/>
          <w:szCs w:val="22"/>
          <w:lang w:val="en-GB"/>
        </w:rPr>
        <w:t>either party</w:t>
      </w:r>
      <w:r w:rsidR="00077C49" w:rsidRPr="00BE759F">
        <w:rPr>
          <w:rFonts w:asciiTheme="minorHAnsi" w:hAnsiTheme="minorHAnsi" w:cstheme="minorHAnsi"/>
          <w:color w:val="000000" w:themeColor="text1"/>
          <w:sz w:val="22"/>
          <w:szCs w:val="22"/>
          <w:lang w:val="en-GB"/>
        </w:rPr>
        <w:t xml:space="preserve"> or any of its officers, directors, employees, agents, representatives or advisors,</w:t>
      </w:r>
      <w:r w:rsidR="003C3B66" w:rsidRPr="00BE759F">
        <w:rPr>
          <w:rFonts w:asciiTheme="minorHAnsi" w:hAnsiTheme="minorHAnsi" w:cstheme="minorHAnsi"/>
          <w:color w:val="000000" w:themeColor="text1"/>
          <w:sz w:val="22"/>
          <w:szCs w:val="22"/>
          <w:lang w:val="en-GB"/>
        </w:rPr>
        <w:t xml:space="preserve"> </w:t>
      </w:r>
      <w:r w:rsidR="00327747">
        <w:rPr>
          <w:rFonts w:asciiTheme="minorHAnsi" w:hAnsiTheme="minorHAnsi" w:cstheme="minorHAnsi"/>
          <w:color w:val="000000" w:themeColor="text1"/>
          <w:sz w:val="22"/>
          <w:szCs w:val="22"/>
          <w:lang w:val="en-GB"/>
        </w:rPr>
        <w:t>this party</w:t>
      </w:r>
      <w:r w:rsidR="003C3B66" w:rsidRPr="00BE759F">
        <w:rPr>
          <w:rFonts w:asciiTheme="minorHAnsi" w:hAnsiTheme="minorHAnsi" w:cstheme="minorHAnsi"/>
          <w:color w:val="000000" w:themeColor="text1"/>
          <w:sz w:val="22"/>
          <w:szCs w:val="22"/>
          <w:lang w:val="en-GB"/>
        </w:rPr>
        <w:t xml:space="preserve"> shall compensate </w:t>
      </w:r>
      <w:r w:rsidR="00327747">
        <w:rPr>
          <w:rFonts w:asciiTheme="minorHAnsi" w:hAnsiTheme="minorHAnsi" w:cstheme="minorHAnsi"/>
          <w:color w:val="000000" w:themeColor="text1"/>
          <w:sz w:val="22"/>
          <w:szCs w:val="22"/>
          <w:lang w:val="en-GB"/>
        </w:rPr>
        <w:t>the</w:t>
      </w:r>
      <w:r w:rsidR="004B4B16">
        <w:rPr>
          <w:rFonts w:asciiTheme="minorHAnsi" w:hAnsiTheme="minorHAnsi" w:cstheme="minorHAnsi"/>
          <w:color w:val="000000" w:themeColor="text1"/>
          <w:sz w:val="22"/>
          <w:szCs w:val="22"/>
          <w:lang w:val="en-GB"/>
        </w:rPr>
        <w:t xml:space="preserve"> other party </w:t>
      </w:r>
      <w:r w:rsidR="003C3B66" w:rsidRPr="00BE759F">
        <w:rPr>
          <w:rFonts w:asciiTheme="minorHAnsi" w:hAnsiTheme="minorHAnsi" w:cstheme="minorHAnsi"/>
          <w:color w:val="000000" w:themeColor="text1"/>
          <w:sz w:val="22"/>
          <w:szCs w:val="22"/>
          <w:lang w:val="en-GB"/>
        </w:rPr>
        <w:t>for direct damages caused by the breach</w:t>
      </w:r>
      <w:r w:rsidR="004B4B16">
        <w:rPr>
          <w:rFonts w:asciiTheme="minorHAnsi" w:hAnsiTheme="minorHAnsi" w:cstheme="minorHAnsi"/>
          <w:color w:val="000000" w:themeColor="text1"/>
          <w:sz w:val="22"/>
          <w:szCs w:val="22"/>
          <w:lang w:val="en-GB"/>
        </w:rPr>
        <w:t xml:space="preserve">, </w:t>
      </w:r>
      <w:proofErr w:type="spellStart"/>
      <w:r w:rsidR="004B4B16">
        <w:rPr>
          <w:rFonts w:asciiTheme="minorHAnsi" w:hAnsiTheme="minorHAnsi" w:cstheme="minorHAnsi"/>
          <w:color w:val="000000" w:themeColor="text1"/>
          <w:sz w:val="22"/>
          <w:szCs w:val="22"/>
          <w:lang w:val="en-GB"/>
        </w:rPr>
        <w:t>nothwithholding</w:t>
      </w:r>
      <w:proofErr w:type="spellEnd"/>
      <w:r w:rsidR="004B4B16">
        <w:rPr>
          <w:rFonts w:asciiTheme="minorHAnsi" w:hAnsiTheme="minorHAnsi" w:cstheme="minorHAnsi"/>
          <w:color w:val="000000" w:themeColor="text1"/>
          <w:sz w:val="22"/>
          <w:szCs w:val="22"/>
          <w:lang w:val="en-GB"/>
        </w:rPr>
        <w:t xml:space="preserve"> the </w:t>
      </w:r>
      <w:r w:rsidR="003C3B66" w:rsidRPr="00BE759F">
        <w:rPr>
          <w:rFonts w:asciiTheme="minorHAnsi" w:hAnsiTheme="minorHAnsi" w:cstheme="minorHAnsi"/>
          <w:color w:val="000000" w:themeColor="text1"/>
          <w:sz w:val="22"/>
          <w:szCs w:val="22"/>
          <w:lang w:val="en-GB"/>
        </w:rPr>
        <w:t>.</w:t>
      </w:r>
    </w:p>
    <w:p w14:paraId="12B74ABA" w14:textId="77777777" w:rsidR="005F21E3" w:rsidRPr="00BE759F" w:rsidRDefault="005F21E3">
      <w:pPr>
        <w:ind w:left="567" w:hanging="567"/>
        <w:rPr>
          <w:rFonts w:asciiTheme="minorHAnsi" w:hAnsiTheme="minorHAnsi" w:cstheme="minorHAnsi"/>
          <w:color w:val="000000" w:themeColor="text1"/>
          <w:sz w:val="22"/>
          <w:szCs w:val="22"/>
          <w:lang w:val="en-GB"/>
        </w:rPr>
      </w:pPr>
    </w:p>
    <w:p w14:paraId="12B74ABB" w14:textId="77777777" w:rsidR="005F21E3" w:rsidRPr="00BE759F" w:rsidRDefault="005F21E3">
      <w:pPr>
        <w:ind w:left="567" w:hanging="567"/>
        <w:rPr>
          <w:rFonts w:asciiTheme="minorHAnsi" w:hAnsiTheme="minorHAnsi" w:cstheme="minorHAnsi"/>
          <w:color w:val="000000" w:themeColor="text1"/>
          <w:sz w:val="22"/>
          <w:szCs w:val="22"/>
          <w:lang w:val="en-GB"/>
        </w:rPr>
      </w:pPr>
      <w:r w:rsidRPr="00BE759F">
        <w:rPr>
          <w:rFonts w:asciiTheme="minorHAnsi" w:hAnsiTheme="minorHAnsi" w:cstheme="minorHAnsi"/>
          <w:color w:val="000000" w:themeColor="text1"/>
          <w:sz w:val="22"/>
          <w:szCs w:val="22"/>
          <w:lang w:val="en-GB"/>
        </w:rPr>
        <w:t>1</w:t>
      </w:r>
      <w:r w:rsidR="00BF6E6D" w:rsidRPr="00BE759F">
        <w:rPr>
          <w:rFonts w:asciiTheme="minorHAnsi" w:hAnsiTheme="minorHAnsi" w:cstheme="minorHAnsi"/>
          <w:color w:val="000000" w:themeColor="text1"/>
          <w:sz w:val="22"/>
          <w:szCs w:val="22"/>
          <w:lang w:val="en-GB"/>
        </w:rPr>
        <w:t>2</w:t>
      </w:r>
      <w:r w:rsidRPr="00BE759F">
        <w:rPr>
          <w:rFonts w:asciiTheme="minorHAnsi" w:hAnsiTheme="minorHAnsi" w:cstheme="minorHAnsi"/>
          <w:color w:val="000000" w:themeColor="text1"/>
          <w:sz w:val="22"/>
          <w:szCs w:val="22"/>
          <w:lang w:val="en-GB"/>
        </w:rPr>
        <w:tab/>
        <w:t>It is understood and agreed that no failure or delay by any party in exercising any right, power or privilege hereunder shall operate as a waiver thereof, nor shall any single or partial exercise thereof preclude any other or further exercise of any right, power or privilege hereunder.</w:t>
      </w:r>
    </w:p>
    <w:p w14:paraId="12B74ABC" w14:textId="77777777" w:rsidR="005F21E3" w:rsidRPr="00BE759F" w:rsidRDefault="005F21E3">
      <w:pPr>
        <w:ind w:left="567" w:hanging="567"/>
        <w:rPr>
          <w:rFonts w:asciiTheme="minorHAnsi" w:hAnsiTheme="minorHAnsi" w:cstheme="minorHAnsi"/>
          <w:color w:val="000000" w:themeColor="text1"/>
          <w:sz w:val="22"/>
          <w:szCs w:val="22"/>
          <w:lang w:val="en-GB"/>
        </w:rPr>
      </w:pPr>
    </w:p>
    <w:p w14:paraId="12B74ABD" w14:textId="77777777" w:rsidR="005F21E3" w:rsidRPr="00BE759F" w:rsidRDefault="005F21E3">
      <w:pPr>
        <w:ind w:left="567" w:hanging="567"/>
        <w:rPr>
          <w:rFonts w:asciiTheme="minorHAnsi" w:hAnsiTheme="minorHAnsi" w:cstheme="minorHAnsi"/>
          <w:color w:val="000000" w:themeColor="text1"/>
          <w:sz w:val="22"/>
          <w:szCs w:val="22"/>
          <w:lang w:val="en-GB"/>
        </w:rPr>
      </w:pPr>
      <w:r w:rsidRPr="00BE759F">
        <w:rPr>
          <w:rFonts w:asciiTheme="minorHAnsi" w:hAnsiTheme="minorHAnsi" w:cstheme="minorHAnsi"/>
          <w:color w:val="000000" w:themeColor="text1"/>
          <w:sz w:val="22"/>
          <w:szCs w:val="22"/>
          <w:lang w:val="en-GB"/>
        </w:rPr>
        <w:t>1</w:t>
      </w:r>
      <w:r w:rsidR="00BF6E6D" w:rsidRPr="00BE759F">
        <w:rPr>
          <w:rFonts w:asciiTheme="minorHAnsi" w:hAnsiTheme="minorHAnsi" w:cstheme="minorHAnsi"/>
          <w:color w:val="000000" w:themeColor="text1"/>
          <w:sz w:val="22"/>
          <w:szCs w:val="22"/>
          <w:lang w:val="en-GB"/>
        </w:rPr>
        <w:t>3</w:t>
      </w:r>
      <w:r w:rsidRPr="00BE759F">
        <w:rPr>
          <w:rFonts w:asciiTheme="minorHAnsi" w:hAnsiTheme="minorHAnsi" w:cstheme="minorHAnsi"/>
          <w:color w:val="000000" w:themeColor="text1"/>
          <w:sz w:val="22"/>
          <w:szCs w:val="22"/>
          <w:lang w:val="en-GB"/>
        </w:rPr>
        <w:tab/>
        <w:t>This Agreement constitutes the entire agree</w:t>
      </w:r>
      <w:r w:rsidRPr="00BE759F">
        <w:rPr>
          <w:rFonts w:asciiTheme="minorHAnsi" w:hAnsiTheme="minorHAnsi" w:cstheme="minorHAnsi"/>
          <w:color w:val="000000" w:themeColor="text1"/>
          <w:sz w:val="22"/>
          <w:szCs w:val="22"/>
          <w:lang w:val="en-GB"/>
        </w:rPr>
        <w:softHyphen/>
        <w:t xml:space="preserve">ment of the parties </w:t>
      </w:r>
      <w:r w:rsidR="007079D6" w:rsidRPr="00BE759F">
        <w:rPr>
          <w:rFonts w:asciiTheme="minorHAnsi" w:hAnsiTheme="minorHAnsi" w:cstheme="minorHAnsi"/>
          <w:color w:val="000000" w:themeColor="text1"/>
          <w:sz w:val="22"/>
          <w:szCs w:val="22"/>
          <w:lang w:val="en-GB"/>
        </w:rPr>
        <w:t xml:space="preserve">in </w:t>
      </w:r>
      <w:r w:rsidRPr="00BE759F">
        <w:rPr>
          <w:rFonts w:asciiTheme="minorHAnsi" w:hAnsiTheme="minorHAnsi" w:cstheme="minorHAnsi"/>
          <w:color w:val="000000" w:themeColor="text1"/>
          <w:sz w:val="22"/>
          <w:szCs w:val="22"/>
          <w:lang w:val="en-GB"/>
        </w:rPr>
        <w:t>respect</w:t>
      </w:r>
      <w:r w:rsidR="007079D6" w:rsidRPr="00BE759F">
        <w:rPr>
          <w:rFonts w:asciiTheme="minorHAnsi" w:hAnsiTheme="minorHAnsi" w:cstheme="minorHAnsi"/>
          <w:color w:val="000000" w:themeColor="text1"/>
          <w:sz w:val="22"/>
          <w:szCs w:val="22"/>
          <w:lang w:val="en-GB"/>
        </w:rPr>
        <w:t xml:space="preserve"> of </w:t>
      </w:r>
      <w:r w:rsidRPr="00BE759F">
        <w:rPr>
          <w:rFonts w:asciiTheme="minorHAnsi" w:hAnsiTheme="minorHAnsi" w:cstheme="minorHAnsi"/>
          <w:color w:val="000000" w:themeColor="text1"/>
          <w:sz w:val="22"/>
          <w:szCs w:val="22"/>
          <w:lang w:val="en-GB"/>
        </w:rPr>
        <w:t xml:space="preserve">the subject matter hereof and may not be amended except in </w:t>
      </w:r>
      <w:r w:rsidR="007079D6" w:rsidRPr="00BE759F">
        <w:rPr>
          <w:rFonts w:asciiTheme="minorHAnsi" w:hAnsiTheme="minorHAnsi" w:cstheme="minorHAnsi"/>
          <w:color w:val="000000" w:themeColor="text1"/>
          <w:sz w:val="22"/>
          <w:szCs w:val="22"/>
          <w:lang w:val="en-GB"/>
        </w:rPr>
        <w:t>w</w:t>
      </w:r>
      <w:r w:rsidRPr="00BE759F">
        <w:rPr>
          <w:rFonts w:asciiTheme="minorHAnsi" w:hAnsiTheme="minorHAnsi" w:cstheme="minorHAnsi"/>
          <w:color w:val="000000" w:themeColor="text1"/>
          <w:sz w:val="22"/>
          <w:szCs w:val="22"/>
          <w:lang w:val="en-GB"/>
        </w:rPr>
        <w:t xml:space="preserve">riting </w:t>
      </w:r>
      <w:r w:rsidR="007079D6" w:rsidRPr="00BE759F">
        <w:rPr>
          <w:rFonts w:asciiTheme="minorHAnsi" w:hAnsiTheme="minorHAnsi" w:cstheme="minorHAnsi"/>
          <w:color w:val="000000" w:themeColor="text1"/>
          <w:sz w:val="22"/>
          <w:szCs w:val="22"/>
          <w:lang w:val="en-GB"/>
        </w:rPr>
        <w:t xml:space="preserve">and </w:t>
      </w:r>
      <w:r w:rsidRPr="00BE759F">
        <w:rPr>
          <w:rFonts w:asciiTheme="minorHAnsi" w:hAnsiTheme="minorHAnsi" w:cstheme="minorHAnsi"/>
          <w:color w:val="000000" w:themeColor="text1"/>
          <w:sz w:val="22"/>
          <w:szCs w:val="22"/>
          <w:lang w:val="en-GB"/>
        </w:rPr>
        <w:t>signed by both parties.</w:t>
      </w:r>
    </w:p>
    <w:p w14:paraId="12B74ABE" w14:textId="77777777" w:rsidR="005F21E3" w:rsidRPr="00BE759F" w:rsidRDefault="005F21E3">
      <w:pPr>
        <w:rPr>
          <w:rFonts w:asciiTheme="minorHAnsi" w:hAnsiTheme="minorHAnsi" w:cstheme="minorHAnsi"/>
          <w:color w:val="000000" w:themeColor="text1"/>
          <w:sz w:val="22"/>
          <w:szCs w:val="22"/>
          <w:lang w:val="en-GB"/>
        </w:rPr>
      </w:pPr>
    </w:p>
    <w:p w14:paraId="12B74ABF" w14:textId="02D1D0A2" w:rsidR="005F21E3" w:rsidRPr="00BE759F" w:rsidRDefault="005F21E3">
      <w:pPr>
        <w:ind w:left="567" w:hanging="567"/>
        <w:rPr>
          <w:rFonts w:asciiTheme="minorHAnsi" w:hAnsiTheme="minorHAnsi" w:cstheme="minorHAnsi"/>
          <w:color w:val="000000" w:themeColor="text1"/>
          <w:sz w:val="22"/>
          <w:szCs w:val="22"/>
          <w:lang w:val="en-GB"/>
        </w:rPr>
      </w:pPr>
      <w:r w:rsidRPr="00BE759F">
        <w:rPr>
          <w:rFonts w:asciiTheme="minorHAnsi" w:hAnsiTheme="minorHAnsi" w:cstheme="minorHAnsi"/>
          <w:color w:val="000000" w:themeColor="text1"/>
          <w:sz w:val="22"/>
          <w:szCs w:val="22"/>
          <w:lang w:val="en-GB"/>
        </w:rPr>
        <w:t>1</w:t>
      </w:r>
      <w:r w:rsidR="00BF6E6D" w:rsidRPr="00BE759F">
        <w:rPr>
          <w:rFonts w:asciiTheme="minorHAnsi" w:hAnsiTheme="minorHAnsi" w:cstheme="minorHAnsi"/>
          <w:color w:val="000000" w:themeColor="text1"/>
          <w:sz w:val="22"/>
          <w:szCs w:val="22"/>
          <w:lang w:val="en-GB"/>
        </w:rPr>
        <w:t>4</w:t>
      </w:r>
      <w:r w:rsidRPr="00BE759F">
        <w:rPr>
          <w:rFonts w:asciiTheme="minorHAnsi" w:hAnsiTheme="minorHAnsi" w:cstheme="minorHAnsi"/>
          <w:color w:val="000000" w:themeColor="text1"/>
          <w:sz w:val="22"/>
          <w:szCs w:val="22"/>
          <w:lang w:val="en-GB"/>
        </w:rPr>
        <w:tab/>
      </w:r>
      <w:r w:rsidR="00D61473">
        <w:rPr>
          <w:rFonts w:asciiTheme="minorHAnsi" w:hAnsiTheme="minorHAnsi" w:cstheme="minorHAnsi"/>
          <w:color w:val="000000" w:themeColor="text1"/>
          <w:sz w:val="22"/>
          <w:szCs w:val="22"/>
          <w:lang w:val="en-GB"/>
        </w:rPr>
        <w:t>Either party</w:t>
      </w:r>
      <w:r w:rsidR="004D76C2" w:rsidRPr="00BE759F">
        <w:rPr>
          <w:rFonts w:asciiTheme="minorHAnsi" w:hAnsiTheme="minorHAnsi" w:cstheme="minorHAnsi"/>
          <w:color w:val="000000" w:themeColor="text1"/>
          <w:sz w:val="22"/>
          <w:szCs w:val="22"/>
          <w:lang w:val="en-GB"/>
        </w:rPr>
        <w:t xml:space="preserve"> </w:t>
      </w:r>
      <w:r w:rsidRPr="00BE759F">
        <w:rPr>
          <w:rFonts w:asciiTheme="minorHAnsi" w:hAnsiTheme="minorHAnsi" w:cstheme="minorHAnsi"/>
          <w:color w:val="000000" w:themeColor="text1"/>
          <w:sz w:val="22"/>
          <w:szCs w:val="22"/>
          <w:lang w:val="en-GB"/>
        </w:rPr>
        <w:t xml:space="preserve">shall be entitled to equitable relief including injunction and shall be entitled to a temporary restraining order and to such other remedies as may be available under applicable law if </w:t>
      </w:r>
      <w:r w:rsidR="00D61473">
        <w:rPr>
          <w:rFonts w:asciiTheme="minorHAnsi" w:hAnsiTheme="minorHAnsi" w:cstheme="minorHAnsi"/>
          <w:color w:val="000000" w:themeColor="text1"/>
          <w:sz w:val="22"/>
          <w:szCs w:val="22"/>
          <w:lang w:val="en-GB"/>
        </w:rPr>
        <w:t>the other party</w:t>
      </w:r>
      <w:r w:rsidRPr="00BE759F">
        <w:rPr>
          <w:rFonts w:asciiTheme="minorHAnsi" w:hAnsiTheme="minorHAnsi" w:cstheme="minorHAnsi"/>
          <w:color w:val="000000" w:themeColor="text1"/>
          <w:sz w:val="22"/>
          <w:szCs w:val="22"/>
          <w:lang w:val="en-GB"/>
        </w:rPr>
        <w:t xml:space="preserve"> breaches this Agreement. This Agreement shall be governed by, and construed in accordance with, the laws of </w:t>
      </w:r>
      <w:r w:rsidR="009B7AEC">
        <w:rPr>
          <w:rFonts w:asciiTheme="minorHAnsi" w:hAnsiTheme="minorHAnsi" w:cstheme="minorHAnsi"/>
          <w:color w:val="000000" w:themeColor="text1"/>
          <w:sz w:val="22"/>
          <w:szCs w:val="22"/>
          <w:lang w:val="en-GB"/>
        </w:rPr>
        <w:t>Thailand</w:t>
      </w:r>
      <w:r w:rsidR="008225CE" w:rsidRPr="00BE759F">
        <w:rPr>
          <w:rFonts w:asciiTheme="minorHAnsi" w:hAnsiTheme="minorHAnsi" w:cstheme="minorHAnsi"/>
          <w:color w:val="000000" w:themeColor="text1"/>
          <w:sz w:val="22"/>
          <w:szCs w:val="22"/>
          <w:lang w:val="en-GB"/>
        </w:rPr>
        <w:t xml:space="preserve"> </w:t>
      </w:r>
      <w:r w:rsidR="00404152" w:rsidRPr="00BE759F">
        <w:rPr>
          <w:rFonts w:asciiTheme="minorHAnsi" w:hAnsiTheme="minorHAnsi" w:cstheme="minorHAnsi"/>
          <w:color w:val="000000" w:themeColor="text1"/>
          <w:sz w:val="22"/>
          <w:szCs w:val="22"/>
          <w:lang w:val="en-GB"/>
        </w:rPr>
        <w:t>without regard to its conflict o</w:t>
      </w:r>
      <w:r w:rsidR="008225CE" w:rsidRPr="00BE759F">
        <w:rPr>
          <w:rFonts w:asciiTheme="minorHAnsi" w:hAnsiTheme="minorHAnsi" w:cstheme="minorHAnsi"/>
          <w:color w:val="000000" w:themeColor="text1"/>
          <w:sz w:val="22"/>
          <w:szCs w:val="22"/>
          <w:lang w:val="en-GB"/>
        </w:rPr>
        <w:t xml:space="preserve">f </w:t>
      </w:r>
      <w:proofErr w:type="spellStart"/>
      <w:r w:rsidR="008225CE" w:rsidRPr="00BE759F">
        <w:rPr>
          <w:rFonts w:asciiTheme="minorHAnsi" w:hAnsiTheme="minorHAnsi" w:cstheme="minorHAnsi"/>
          <w:color w:val="000000" w:themeColor="text1"/>
          <w:sz w:val="22"/>
          <w:szCs w:val="22"/>
          <w:lang w:val="en-GB"/>
        </w:rPr>
        <w:t>laws</w:t>
      </w:r>
      <w:proofErr w:type="spellEnd"/>
      <w:r w:rsidR="008225CE" w:rsidRPr="00BE759F">
        <w:rPr>
          <w:rFonts w:asciiTheme="minorHAnsi" w:hAnsiTheme="minorHAnsi" w:cstheme="minorHAnsi"/>
          <w:color w:val="000000" w:themeColor="text1"/>
          <w:sz w:val="22"/>
          <w:szCs w:val="22"/>
          <w:lang w:val="en-GB"/>
        </w:rPr>
        <w:t xml:space="preserve"> provisions</w:t>
      </w:r>
      <w:r w:rsidR="007079D6" w:rsidRPr="00BE759F">
        <w:rPr>
          <w:rFonts w:asciiTheme="minorHAnsi" w:hAnsiTheme="minorHAnsi" w:cstheme="minorHAnsi"/>
          <w:color w:val="000000" w:themeColor="text1"/>
          <w:sz w:val="22"/>
          <w:szCs w:val="22"/>
          <w:lang w:val="en-GB"/>
        </w:rPr>
        <w:t xml:space="preserve">. </w:t>
      </w:r>
      <w:r w:rsidRPr="00BE759F">
        <w:rPr>
          <w:rFonts w:asciiTheme="minorHAnsi" w:hAnsiTheme="minorHAnsi" w:cstheme="minorHAnsi"/>
          <w:color w:val="000000" w:themeColor="text1"/>
          <w:sz w:val="22"/>
          <w:szCs w:val="22"/>
          <w:lang w:val="en-GB"/>
        </w:rPr>
        <w:t xml:space="preserve">Any action brought in connection with this Agreement shall be brought in courts in </w:t>
      </w:r>
      <w:r w:rsidR="009B7AEC">
        <w:rPr>
          <w:rFonts w:asciiTheme="minorHAnsi" w:hAnsiTheme="minorHAnsi" w:cstheme="minorHAnsi"/>
          <w:color w:val="000000" w:themeColor="text1"/>
          <w:sz w:val="22"/>
          <w:szCs w:val="22"/>
          <w:lang w:val="en-GB"/>
        </w:rPr>
        <w:t>Bangkok, Thailand</w:t>
      </w:r>
      <w:r w:rsidR="007079D6" w:rsidRPr="00BE759F">
        <w:rPr>
          <w:rFonts w:asciiTheme="minorHAnsi" w:hAnsiTheme="minorHAnsi" w:cstheme="minorHAnsi"/>
          <w:color w:val="000000" w:themeColor="text1"/>
          <w:sz w:val="22"/>
          <w:szCs w:val="22"/>
          <w:lang w:val="en-GB"/>
        </w:rPr>
        <w:t xml:space="preserve">, </w:t>
      </w:r>
      <w:r w:rsidRPr="00BE759F">
        <w:rPr>
          <w:rFonts w:asciiTheme="minorHAnsi" w:hAnsiTheme="minorHAnsi" w:cstheme="minorHAnsi"/>
          <w:color w:val="000000" w:themeColor="text1"/>
          <w:sz w:val="22"/>
          <w:szCs w:val="22"/>
          <w:lang w:val="en-GB"/>
        </w:rPr>
        <w:t>and the parties consent to the</w:t>
      </w:r>
      <w:r w:rsidR="00086063" w:rsidRPr="00BE759F">
        <w:rPr>
          <w:rFonts w:asciiTheme="minorHAnsi" w:hAnsiTheme="minorHAnsi" w:cstheme="minorHAnsi"/>
          <w:color w:val="000000" w:themeColor="text1"/>
          <w:sz w:val="22"/>
          <w:szCs w:val="22"/>
          <w:lang w:val="en-GB"/>
        </w:rPr>
        <w:t xml:space="preserve"> exclusive</w:t>
      </w:r>
      <w:r w:rsidRPr="00BE759F">
        <w:rPr>
          <w:rFonts w:asciiTheme="minorHAnsi" w:hAnsiTheme="minorHAnsi" w:cstheme="minorHAnsi"/>
          <w:color w:val="000000" w:themeColor="text1"/>
          <w:sz w:val="22"/>
          <w:szCs w:val="22"/>
          <w:lang w:val="en-GB"/>
        </w:rPr>
        <w:t xml:space="preserve"> jurisdiction of such courts. </w:t>
      </w:r>
    </w:p>
    <w:p w14:paraId="12B74AC0" w14:textId="77777777" w:rsidR="005F21E3" w:rsidRPr="00BE759F" w:rsidRDefault="005F21E3">
      <w:pPr>
        <w:rPr>
          <w:rFonts w:asciiTheme="minorHAnsi" w:hAnsiTheme="minorHAnsi" w:cstheme="minorHAnsi"/>
          <w:color w:val="000000" w:themeColor="text1"/>
          <w:sz w:val="22"/>
          <w:szCs w:val="22"/>
          <w:lang w:val="en-GB"/>
        </w:rPr>
      </w:pPr>
    </w:p>
    <w:p w14:paraId="12B74AC1" w14:textId="77777777" w:rsidR="005F21E3" w:rsidRPr="00BE759F" w:rsidRDefault="005F21E3">
      <w:pPr>
        <w:rPr>
          <w:rFonts w:asciiTheme="minorHAnsi" w:hAnsiTheme="minorHAnsi" w:cstheme="minorHAnsi"/>
          <w:color w:val="000000" w:themeColor="text1"/>
          <w:sz w:val="22"/>
          <w:szCs w:val="22"/>
          <w:lang w:val="en-GB"/>
        </w:rPr>
      </w:pPr>
    </w:p>
    <w:p w14:paraId="12B74AC2" w14:textId="571A39AC" w:rsidR="005F21E3" w:rsidRPr="00BE759F" w:rsidRDefault="005F21E3">
      <w:pPr>
        <w:rPr>
          <w:rFonts w:asciiTheme="minorHAnsi" w:hAnsiTheme="minorHAnsi" w:cstheme="minorHAnsi"/>
          <w:color w:val="000000" w:themeColor="text1"/>
          <w:sz w:val="22"/>
          <w:szCs w:val="22"/>
          <w:lang w:val="en-GB"/>
        </w:rPr>
      </w:pPr>
      <w:r w:rsidRPr="00BE759F">
        <w:rPr>
          <w:rFonts w:asciiTheme="minorHAnsi" w:hAnsiTheme="minorHAnsi" w:cstheme="minorHAnsi"/>
          <w:color w:val="000000" w:themeColor="text1"/>
          <w:sz w:val="22"/>
          <w:szCs w:val="22"/>
          <w:lang w:val="en-GB"/>
        </w:rPr>
        <w:t>IN WITNESS WHEREOF, the parties have accepted this agreement as of the date first above written</w:t>
      </w:r>
      <w:r w:rsidR="00D61473">
        <w:rPr>
          <w:rFonts w:asciiTheme="minorHAnsi" w:hAnsiTheme="minorHAnsi" w:cstheme="minorHAnsi"/>
          <w:color w:val="000000" w:themeColor="text1"/>
          <w:sz w:val="22"/>
          <w:szCs w:val="22"/>
          <w:lang w:val="en-GB"/>
        </w:rPr>
        <w:t xml:space="preserve"> and confirmed here below</w:t>
      </w:r>
      <w:r w:rsidRPr="00BE759F">
        <w:rPr>
          <w:rFonts w:asciiTheme="minorHAnsi" w:hAnsiTheme="minorHAnsi" w:cstheme="minorHAnsi"/>
          <w:color w:val="000000" w:themeColor="text1"/>
          <w:sz w:val="22"/>
          <w:szCs w:val="22"/>
          <w:lang w:val="en-GB"/>
        </w:rPr>
        <w:t>.</w:t>
      </w:r>
    </w:p>
    <w:p w14:paraId="12B74AC3" w14:textId="77777777" w:rsidR="005F21E3" w:rsidRPr="00BE759F" w:rsidRDefault="005F21E3">
      <w:pPr>
        <w:rPr>
          <w:rFonts w:asciiTheme="minorHAnsi" w:hAnsiTheme="minorHAnsi" w:cstheme="minorHAnsi"/>
          <w:color w:val="000000" w:themeColor="text1"/>
          <w:sz w:val="22"/>
          <w:szCs w:val="22"/>
          <w:lang w:val="en-GB"/>
        </w:rPr>
      </w:pPr>
    </w:p>
    <w:p w14:paraId="12B74AC4" w14:textId="77777777" w:rsidR="005F21E3" w:rsidRPr="00BE759F" w:rsidRDefault="005F21E3">
      <w:pPr>
        <w:rPr>
          <w:rFonts w:asciiTheme="minorHAnsi" w:hAnsiTheme="minorHAnsi" w:cstheme="minorHAnsi"/>
          <w:color w:val="000000" w:themeColor="text1"/>
          <w:sz w:val="22"/>
          <w:szCs w:val="22"/>
          <w:lang w:val="en-GB"/>
        </w:rPr>
      </w:pPr>
      <w:r w:rsidRPr="00BE759F">
        <w:rPr>
          <w:rFonts w:asciiTheme="minorHAnsi" w:hAnsiTheme="minorHAnsi" w:cstheme="minorHAnsi"/>
          <w:color w:val="000000" w:themeColor="text1"/>
          <w:sz w:val="22"/>
          <w:szCs w:val="22"/>
          <w:lang w:val="en-GB"/>
        </w:rPr>
        <w:t xml:space="preserve">Signed for and on behalf of </w:t>
      </w:r>
    </w:p>
    <w:p w14:paraId="12B74AC5" w14:textId="77777777" w:rsidR="005F21E3" w:rsidRPr="00BE759F" w:rsidRDefault="005F21E3">
      <w:pPr>
        <w:rPr>
          <w:rFonts w:asciiTheme="minorHAnsi" w:hAnsiTheme="minorHAnsi" w:cstheme="minorHAnsi"/>
          <w:color w:val="000000" w:themeColor="text1"/>
          <w:sz w:val="22"/>
          <w:szCs w:val="22"/>
          <w:lang w:val="en-GB"/>
        </w:rPr>
      </w:pPr>
    </w:p>
    <w:p w14:paraId="12B74ACA" w14:textId="46DA1B76" w:rsidR="005F21E3" w:rsidRDefault="00C01050" w:rsidP="00300EFF">
      <w:pPr>
        <w:rPr>
          <w:rFonts w:asciiTheme="minorHAnsi" w:hAnsiTheme="minorHAnsi" w:cstheme="minorHAnsi"/>
          <w:color w:val="000000" w:themeColor="text1"/>
          <w:sz w:val="22"/>
          <w:szCs w:val="22"/>
          <w:lang w:val="en-GB"/>
        </w:rPr>
      </w:pPr>
      <w:r>
        <w:rPr>
          <w:rFonts w:asciiTheme="minorHAnsi" w:hAnsiTheme="minorHAnsi" w:cstheme="minorHAnsi"/>
          <w:color w:val="000000" w:themeColor="text1"/>
          <w:sz w:val="22"/>
          <w:szCs w:val="22"/>
          <w:lang w:val="en-GB"/>
        </w:rPr>
        <w:t>Stefan Hermes</w:t>
      </w:r>
      <w:r w:rsidR="00D61473">
        <w:rPr>
          <w:rFonts w:asciiTheme="minorHAnsi" w:hAnsiTheme="minorHAnsi" w:cstheme="minorHAnsi"/>
          <w:color w:val="000000" w:themeColor="text1"/>
          <w:sz w:val="22"/>
          <w:szCs w:val="22"/>
          <w:lang w:val="en-GB"/>
        </w:rPr>
        <w:t xml:space="preserve"> on behalf of</w:t>
      </w:r>
      <w:r w:rsidR="00300EFF">
        <w:rPr>
          <w:rFonts w:asciiTheme="minorHAnsi" w:hAnsiTheme="minorHAnsi" w:cstheme="minorHAnsi"/>
          <w:color w:val="000000" w:themeColor="text1"/>
          <w:sz w:val="22"/>
          <w:szCs w:val="22"/>
          <w:lang w:val="en-GB"/>
        </w:rPr>
        <w:t xml:space="preserve"> </w:t>
      </w:r>
      <w:r w:rsidR="00D61473">
        <w:rPr>
          <w:rFonts w:asciiTheme="minorHAnsi" w:hAnsiTheme="minorHAnsi" w:cstheme="minorHAnsi"/>
          <w:color w:val="000000" w:themeColor="text1"/>
          <w:sz w:val="22"/>
          <w:szCs w:val="22"/>
          <w:lang w:val="en-GB"/>
        </w:rPr>
        <w:t>HTC Co. Ltd (in registration)</w:t>
      </w:r>
    </w:p>
    <w:p w14:paraId="1B2B0B90" w14:textId="5BA4CAB8" w:rsidR="00D61473" w:rsidRDefault="00300EFF">
      <w:pPr>
        <w:tabs>
          <w:tab w:val="left" w:pos="4536"/>
        </w:tabs>
        <w:rPr>
          <w:rFonts w:asciiTheme="minorHAnsi" w:hAnsiTheme="minorHAnsi" w:cstheme="minorHAnsi"/>
          <w:color w:val="000000" w:themeColor="text1"/>
          <w:sz w:val="22"/>
          <w:szCs w:val="22"/>
          <w:lang w:val="en-GB"/>
        </w:rPr>
      </w:pPr>
      <w:r>
        <w:rPr>
          <w:noProof/>
        </w:rPr>
        <w:drawing>
          <wp:inline distT="0" distB="0" distL="0" distR="0" wp14:anchorId="5C01DC05" wp14:editId="6304A803">
            <wp:extent cx="876300" cy="876300"/>
            <wp:effectExtent l="0" t="0" r="0" b="0"/>
            <wp:docPr id="1210552180" name="Picture 1" descr="A signatur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552180" name="Picture 1" descr="A signature on a white background&#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14:paraId="5D950ABE" w14:textId="0C889E90" w:rsidR="00D61473" w:rsidRDefault="00D61473">
      <w:pPr>
        <w:tabs>
          <w:tab w:val="left" w:pos="4536"/>
        </w:tabs>
        <w:rPr>
          <w:rFonts w:asciiTheme="minorHAnsi" w:hAnsiTheme="minorHAnsi" w:cstheme="minorHAnsi"/>
          <w:color w:val="000000" w:themeColor="text1"/>
          <w:sz w:val="22"/>
          <w:szCs w:val="22"/>
          <w:lang w:val="en-GB"/>
        </w:rPr>
      </w:pPr>
    </w:p>
    <w:p w14:paraId="37B8BDBB" w14:textId="77777777" w:rsidR="0043716C" w:rsidRPr="00BE759F" w:rsidRDefault="0043716C">
      <w:pPr>
        <w:tabs>
          <w:tab w:val="left" w:pos="4536"/>
        </w:tabs>
        <w:rPr>
          <w:rFonts w:asciiTheme="minorHAnsi" w:hAnsiTheme="minorHAnsi" w:cstheme="minorHAnsi"/>
          <w:color w:val="000000" w:themeColor="text1"/>
          <w:sz w:val="22"/>
          <w:szCs w:val="22"/>
          <w:lang w:val="en-GB"/>
        </w:rPr>
      </w:pPr>
    </w:p>
    <w:p w14:paraId="67892836" w14:textId="77777777" w:rsidR="009B7AEC" w:rsidRDefault="009B7AEC">
      <w:pPr>
        <w:rPr>
          <w:rFonts w:asciiTheme="minorHAnsi" w:hAnsiTheme="minorHAnsi" w:cstheme="minorHAnsi"/>
          <w:color w:val="000000" w:themeColor="text1"/>
          <w:sz w:val="22"/>
          <w:szCs w:val="22"/>
          <w:lang w:val="en-GB"/>
        </w:rPr>
      </w:pPr>
    </w:p>
    <w:p w14:paraId="3C26A2A8" w14:textId="2B22652C" w:rsidR="0043716C" w:rsidRPr="00E50A3E" w:rsidRDefault="005F21E3">
      <w:pPr>
        <w:rPr>
          <w:rFonts w:asciiTheme="minorHAnsi" w:hAnsiTheme="minorHAnsi" w:cstheme="minorBidi"/>
          <w:color w:val="000000" w:themeColor="text1"/>
          <w:sz w:val="22"/>
          <w:szCs w:val="28"/>
          <w:lang w:val="en-US" w:bidi="th-TH"/>
        </w:rPr>
      </w:pPr>
      <w:r w:rsidRPr="00BE759F">
        <w:rPr>
          <w:rFonts w:asciiTheme="minorHAnsi" w:hAnsiTheme="minorHAnsi" w:cstheme="minorHAnsi"/>
          <w:color w:val="000000" w:themeColor="text1"/>
          <w:sz w:val="22"/>
          <w:szCs w:val="22"/>
          <w:lang w:val="en-GB"/>
        </w:rPr>
        <w:t xml:space="preserve">Signed for and on behalf of </w:t>
      </w:r>
      <w:r w:rsidR="00F044E8" w:rsidRPr="00F044E8">
        <w:rPr>
          <w:rFonts w:asciiTheme="minorHAnsi" w:hAnsiTheme="minorHAnsi" w:cstheme="minorHAnsi"/>
          <w:b/>
          <w:bCs/>
          <w:color w:val="FF0000"/>
          <w:sz w:val="22"/>
          <w:szCs w:val="22"/>
          <w:lang w:val="en-GB"/>
        </w:rPr>
        <w:t>&lt;</w:t>
      </w:r>
      <w:r w:rsidR="00370557" w:rsidRPr="00F044E8">
        <w:rPr>
          <w:rFonts w:asciiTheme="minorHAnsi" w:hAnsiTheme="minorHAnsi" w:cstheme="minorHAnsi"/>
          <w:b/>
          <w:bCs/>
          <w:color w:val="FF0000"/>
          <w:sz w:val="22"/>
          <w:szCs w:val="22"/>
          <w:lang w:val="en-GB"/>
        </w:rPr>
        <w:t>COMPANY</w:t>
      </w:r>
      <w:r w:rsidR="00F044E8">
        <w:rPr>
          <w:rFonts w:asciiTheme="minorHAnsi" w:hAnsiTheme="minorHAnsi" w:cstheme="minorHAnsi"/>
          <w:color w:val="000000" w:themeColor="text1"/>
          <w:sz w:val="22"/>
          <w:szCs w:val="22"/>
          <w:lang w:val="en-GB"/>
        </w:rPr>
        <w:t>&gt;</w:t>
      </w:r>
      <w:r w:rsidR="00E50A3E">
        <w:rPr>
          <w:rFonts w:asciiTheme="minorHAnsi" w:hAnsiTheme="minorHAnsi" w:cstheme="minorBidi" w:hint="cs"/>
          <w:color w:val="000000" w:themeColor="text1"/>
          <w:sz w:val="22"/>
          <w:szCs w:val="28"/>
          <w:cs/>
          <w:lang w:val="en-GB" w:bidi="th-TH"/>
        </w:rPr>
        <w:t xml:space="preserve"> </w:t>
      </w:r>
    </w:p>
    <w:p w14:paraId="12B74ACD" w14:textId="636FAB10" w:rsidR="0022135A" w:rsidRDefault="00370557">
      <w:pPr>
        <w:rPr>
          <w:rFonts w:asciiTheme="minorHAnsi" w:hAnsiTheme="minorHAnsi" w:cstheme="minorHAnsi"/>
          <w:color w:val="000000" w:themeColor="text1"/>
          <w:sz w:val="22"/>
          <w:szCs w:val="22"/>
          <w:lang w:val="en-GB"/>
        </w:rPr>
      </w:pPr>
      <w:r>
        <w:rPr>
          <w:rFonts w:asciiTheme="minorHAnsi" w:hAnsiTheme="minorHAnsi" w:cstheme="minorHAnsi"/>
          <w:color w:val="000000" w:themeColor="text1"/>
          <w:sz w:val="22"/>
          <w:szCs w:val="22"/>
          <w:lang w:val="en-GB"/>
        </w:rPr>
        <w:t>&lt;</w:t>
      </w:r>
      <w:r w:rsidRPr="0033337A">
        <w:rPr>
          <w:rFonts w:asciiTheme="minorHAnsi" w:hAnsiTheme="minorHAnsi" w:cstheme="minorHAnsi"/>
          <w:b/>
          <w:bCs/>
          <w:color w:val="FF0000"/>
          <w:sz w:val="22"/>
          <w:szCs w:val="22"/>
          <w:lang w:val="en-GB"/>
        </w:rPr>
        <w:t>NAME DIRECTOR</w:t>
      </w:r>
      <w:r>
        <w:rPr>
          <w:rFonts w:asciiTheme="minorHAnsi" w:hAnsiTheme="minorHAnsi" w:cstheme="minorHAnsi"/>
          <w:color w:val="000000" w:themeColor="text1"/>
          <w:sz w:val="22"/>
          <w:szCs w:val="22"/>
          <w:lang w:val="en-GB"/>
        </w:rPr>
        <w:t>&gt;</w:t>
      </w:r>
    </w:p>
    <w:p w14:paraId="6CDBFC1E" w14:textId="00A8ED27" w:rsidR="00C01050" w:rsidRDefault="00C01050">
      <w:pPr>
        <w:rPr>
          <w:rFonts w:asciiTheme="minorHAnsi" w:hAnsiTheme="minorHAnsi" w:cstheme="minorHAnsi"/>
          <w:color w:val="000000" w:themeColor="text1"/>
          <w:sz w:val="22"/>
          <w:szCs w:val="22"/>
          <w:lang w:val="en-GB"/>
        </w:rPr>
      </w:pPr>
    </w:p>
    <w:p w14:paraId="05C09464" w14:textId="77777777" w:rsidR="00C01050" w:rsidRDefault="00C01050">
      <w:pPr>
        <w:rPr>
          <w:rFonts w:asciiTheme="minorHAnsi" w:hAnsiTheme="minorHAnsi" w:cstheme="minorHAnsi"/>
          <w:color w:val="000000" w:themeColor="text1"/>
          <w:sz w:val="22"/>
          <w:szCs w:val="22"/>
          <w:lang w:val="en-GB"/>
        </w:rPr>
      </w:pPr>
    </w:p>
    <w:p w14:paraId="05EF6032" w14:textId="360D7BF5" w:rsidR="00C01050" w:rsidRPr="00BE759F" w:rsidRDefault="00C01050">
      <w:pPr>
        <w:rPr>
          <w:rFonts w:asciiTheme="minorHAnsi" w:hAnsiTheme="minorHAnsi" w:cstheme="minorHAnsi"/>
          <w:color w:val="000000" w:themeColor="text1"/>
          <w:sz w:val="22"/>
          <w:szCs w:val="22"/>
          <w:lang w:val="en-GB"/>
        </w:rPr>
      </w:pPr>
      <w:r>
        <w:rPr>
          <w:rFonts w:asciiTheme="minorHAnsi" w:hAnsiTheme="minorHAnsi" w:cstheme="minorHAnsi"/>
          <w:color w:val="000000" w:themeColor="text1"/>
          <w:sz w:val="22"/>
          <w:szCs w:val="22"/>
          <w:lang w:val="en-GB"/>
        </w:rPr>
        <w:t>Dated 1</w:t>
      </w:r>
      <w:r w:rsidRPr="00C01050">
        <w:rPr>
          <w:rFonts w:asciiTheme="minorHAnsi" w:hAnsiTheme="minorHAnsi" w:cstheme="minorHAnsi"/>
          <w:color w:val="000000" w:themeColor="text1"/>
          <w:sz w:val="22"/>
          <w:szCs w:val="22"/>
          <w:vertAlign w:val="superscript"/>
          <w:lang w:val="en-GB"/>
        </w:rPr>
        <w:t>st</w:t>
      </w:r>
      <w:r>
        <w:rPr>
          <w:rFonts w:asciiTheme="minorHAnsi" w:hAnsiTheme="minorHAnsi" w:cstheme="minorHAnsi"/>
          <w:color w:val="000000" w:themeColor="text1"/>
          <w:sz w:val="22"/>
          <w:szCs w:val="22"/>
          <w:lang w:val="en-GB"/>
        </w:rPr>
        <w:t xml:space="preserve"> of </w:t>
      </w:r>
      <w:r w:rsidR="00822EFF">
        <w:rPr>
          <w:rFonts w:asciiTheme="minorHAnsi" w:hAnsiTheme="minorHAnsi" w:cstheme="minorHAnsi"/>
          <w:color w:val="000000" w:themeColor="text1"/>
          <w:sz w:val="22"/>
          <w:szCs w:val="22"/>
          <w:lang w:val="en-GB"/>
        </w:rPr>
        <w:t>August</w:t>
      </w:r>
      <w:r w:rsidR="00712522">
        <w:rPr>
          <w:rFonts w:asciiTheme="minorHAnsi" w:hAnsiTheme="minorHAnsi" w:cstheme="minorHAnsi"/>
          <w:color w:val="000000" w:themeColor="text1"/>
          <w:sz w:val="22"/>
          <w:szCs w:val="22"/>
          <w:lang w:val="en-GB"/>
        </w:rPr>
        <w:t>,</w:t>
      </w:r>
      <w:r>
        <w:rPr>
          <w:rFonts w:asciiTheme="minorHAnsi" w:hAnsiTheme="minorHAnsi" w:cstheme="minorHAnsi"/>
          <w:color w:val="000000" w:themeColor="text1"/>
          <w:sz w:val="22"/>
          <w:szCs w:val="22"/>
          <w:lang w:val="en-GB"/>
        </w:rPr>
        <w:t xml:space="preserve"> 2024</w:t>
      </w:r>
    </w:p>
    <w:sectPr w:rsidR="00C01050" w:rsidRPr="00BE759F" w:rsidSect="00B96745">
      <w:headerReference w:type="even" r:id="rId11"/>
      <w:headerReference w:type="default" r:id="rId12"/>
      <w:footerReference w:type="even" r:id="rId13"/>
      <w:footerReference w:type="default" r:id="rId14"/>
      <w:headerReference w:type="first" r:id="rId15"/>
      <w:footerReference w:type="first" r:id="rId16"/>
      <w:pgSz w:w="11907" w:h="16840"/>
      <w:pgMar w:top="1845" w:right="851" w:bottom="1134" w:left="1701" w:header="426" w:footer="720" w:gutter="0"/>
      <w:paperSrc w:first="1" w:other="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D61B7F" w14:textId="77777777" w:rsidR="002C071F" w:rsidRDefault="002C071F">
      <w:r>
        <w:separator/>
      </w:r>
    </w:p>
  </w:endnote>
  <w:endnote w:type="continuationSeparator" w:id="0">
    <w:p w14:paraId="40203987" w14:textId="77777777" w:rsidR="002C071F" w:rsidRDefault="002C07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0697B7" w14:textId="77777777" w:rsidR="00300EFF" w:rsidRDefault="00300E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E0B96" w14:textId="2D67060B" w:rsidR="00F22E17" w:rsidRPr="005713E4" w:rsidRDefault="00F22E17">
    <w:pPr>
      <w:pStyle w:val="Footer"/>
      <w:jc w:val="right"/>
      <w:rPr>
        <w:rFonts w:ascii="Calibri Light" w:hAnsi="Calibri Light"/>
        <w:sz w:val="20"/>
      </w:rPr>
    </w:pPr>
  </w:p>
  <w:p w14:paraId="2E01E7CA" w14:textId="77777777" w:rsidR="00BE759F" w:rsidRPr="005713E4" w:rsidRDefault="00BE759F">
    <w:pPr>
      <w:pStyle w:val="Footer"/>
      <w:jc w:val="right"/>
      <w:rPr>
        <w:rFonts w:asciiTheme="minorHAnsi" w:hAnsiTheme="minorHAnsi" w:cstheme="minorHAnsi"/>
        <w:sz w:val="20"/>
      </w:rPr>
    </w:pPr>
  </w:p>
  <w:sdt>
    <w:sdtPr>
      <w:rPr>
        <w:rFonts w:asciiTheme="minorHAnsi" w:hAnsiTheme="minorHAnsi" w:cstheme="minorHAnsi"/>
        <w:sz w:val="20"/>
      </w:rPr>
      <w:id w:val="1107168225"/>
      <w:docPartObj>
        <w:docPartGallery w:val="Page Numbers (Bottom of Page)"/>
        <w:docPartUnique/>
      </w:docPartObj>
    </w:sdtPr>
    <w:sdtEndPr>
      <w:rPr>
        <w:rFonts w:ascii="Arial" w:hAnsi="Arial" w:cs="Times New Roman"/>
        <w:sz w:val="24"/>
      </w:rPr>
    </w:sdtEndPr>
    <w:sdtContent>
      <w:p w14:paraId="14280C91" w14:textId="04AE8C6E" w:rsidR="00F22E17" w:rsidRDefault="00F22E17">
        <w:pPr>
          <w:pStyle w:val="Footer"/>
          <w:jc w:val="right"/>
        </w:pPr>
        <w:r w:rsidRPr="005713E4">
          <w:rPr>
            <w:rFonts w:ascii="Calibri Light" w:hAnsi="Calibri Light"/>
            <w:noProof/>
            <w:sz w:val="20"/>
          </w:rPr>
          <w:fldChar w:fldCharType="begin"/>
        </w:r>
        <w:r w:rsidRPr="005713E4">
          <w:rPr>
            <w:rFonts w:ascii="Calibri Light" w:hAnsi="Calibri Light"/>
            <w:noProof/>
            <w:sz w:val="20"/>
          </w:rPr>
          <w:instrText>PAGE   \* MERGEFORMAT</w:instrText>
        </w:r>
        <w:r w:rsidRPr="005713E4">
          <w:rPr>
            <w:rFonts w:ascii="Calibri Light" w:hAnsi="Calibri Light"/>
            <w:noProof/>
            <w:sz w:val="20"/>
          </w:rPr>
          <w:fldChar w:fldCharType="separate"/>
        </w:r>
        <w:r w:rsidRPr="005713E4">
          <w:rPr>
            <w:rFonts w:ascii="Calibri Light" w:hAnsi="Calibri Light"/>
            <w:noProof/>
            <w:sz w:val="20"/>
          </w:rPr>
          <w:t>2</w:t>
        </w:r>
        <w:r w:rsidRPr="005713E4">
          <w:rPr>
            <w:rFonts w:ascii="Calibri Light" w:hAnsi="Calibri Light"/>
            <w:noProof/>
            <w:sz w:val="20"/>
          </w:rPr>
          <w:fldChar w:fldCharType="end"/>
        </w:r>
      </w:p>
    </w:sdtContent>
  </w:sdt>
  <w:p w14:paraId="47536596" w14:textId="2C42A7B1" w:rsidR="006D0283" w:rsidRDefault="006D02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3BC7A6" w14:textId="77777777" w:rsidR="00300EFF" w:rsidRDefault="00300E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7ED727" w14:textId="77777777" w:rsidR="002C071F" w:rsidRDefault="002C071F">
      <w:r>
        <w:separator/>
      </w:r>
    </w:p>
  </w:footnote>
  <w:footnote w:type="continuationSeparator" w:id="0">
    <w:p w14:paraId="0987380C" w14:textId="77777777" w:rsidR="002C071F" w:rsidRDefault="002C07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B74AD3" w14:textId="08028F5D" w:rsidR="00492DB2" w:rsidRPr="00492DB2" w:rsidRDefault="00492DB2" w:rsidP="00492DB2">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B74AD4" w14:textId="10EB08B1" w:rsidR="004D76C2" w:rsidRDefault="004D76C2" w:rsidP="006E4C89">
    <w:pPr>
      <w:pStyle w:val="Header"/>
      <w:tabs>
        <w:tab w:val="right" w:pos="9214"/>
      </w:tabs>
      <w:jc w:val="right"/>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B74AD5" w14:textId="6890152D" w:rsidR="00492DB2" w:rsidRDefault="006D0283" w:rsidP="00492DB2">
    <w:pPr>
      <w:pStyle w:val="Header"/>
      <w:jc w:val="right"/>
    </w:pPr>
    <w:r>
      <w:rPr>
        <w:noProof/>
      </w:rPr>
      <w:drawing>
        <wp:inline distT="0" distB="0" distL="0" distR="0" wp14:anchorId="7A895C40" wp14:editId="18F4F25D">
          <wp:extent cx="1219200" cy="731520"/>
          <wp:effectExtent l="0" t="0" r="0" b="0"/>
          <wp:docPr id="516600615" name="Picture 2" descr="A blue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959047" name="Picture 2" descr="A blue background with white text&#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1219200" cy="731520"/>
                  </a:xfrm>
                  <a:prstGeom prst="rect">
                    <a:avLst/>
                  </a:prstGeom>
                </pic:spPr>
              </pic:pic>
            </a:graphicData>
          </a:graphic>
        </wp:inline>
      </w:drawing>
    </w:r>
  </w:p>
  <w:p w14:paraId="12B74AD6" w14:textId="77777777" w:rsidR="00492DB2" w:rsidRDefault="00492D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24DA8"/>
    <w:multiLevelType w:val="hybridMultilevel"/>
    <w:tmpl w:val="DD92EA3A"/>
    <w:lvl w:ilvl="0" w:tplc="1C566520">
      <w:start w:val="1"/>
      <w:numFmt w:val="decimal"/>
      <w:lvlText w:val="%1"/>
      <w:lvlJc w:val="left"/>
      <w:pPr>
        <w:ind w:left="564" w:hanging="564"/>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149706597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tefan Hermes">
    <w15:presenceInfo w15:providerId="AD" w15:userId="S::stefan.hermes@shermes99.onmicrosoft.com::e77f2135-fb18-456e-9dd9-a5b6b1513b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AF1"/>
    <w:rsid w:val="00077C49"/>
    <w:rsid w:val="00086063"/>
    <w:rsid w:val="000A37A9"/>
    <w:rsid w:val="001156BD"/>
    <w:rsid w:val="00116254"/>
    <w:rsid w:val="00124325"/>
    <w:rsid w:val="001304E2"/>
    <w:rsid w:val="001D48FF"/>
    <w:rsid w:val="001E667C"/>
    <w:rsid w:val="0022135A"/>
    <w:rsid w:val="0022536C"/>
    <w:rsid w:val="00260334"/>
    <w:rsid w:val="00276624"/>
    <w:rsid w:val="002C071F"/>
    <w:rsid w:val="002C3612"/>
    <w:rsid w:val="002C45D8"/>
    <w:rsid w:val="002C63BD"/>
    <w:rsid w:val="00300EFF"/>
    <w:rsid w:val="00305B53"/>
    <w:rsid w:val="00327747"/>
    <w:rsid w:val="003319C2"/>
    <w:rsid w:val="0033337A"/>
    <w:rsid w:val="0034215F"/>
    <w:rsid w:val="00353AF1"/>
    <w:rsid w:val="00370557"/>
    <w:rsid w:val="00383FCB"/>
    <w:rsid w:val="003C3B66"/>
    <w:rsid w:val="003D004D"/>
    <w:rsid w:val="003D5844"/>
    <w:rsid w:val="00404152"/>
    <w:rsid w:val="004145FF"/>
    <w:rsid w:val="00423E37"/>
    <w:rsid w:val="0042657D"/>
    <w:rsid w:val="0043716C"/>
    <w:rsid w:val="00450BD6"/>
    <w:rsid w:val="00465072"/>
    <w:rsid w:val="00474480"/>
    <w:rsid w:val="00482250"/>
    <w:rsid w:val="00492DB2"/>
    <w:rsid w:val="004976A5"/>
    <w:rsid w:val="004B432B"/>
    <w:rsid w:val="004B4B16"/>
    <w:rsid w:val="004D76C2"/>
    <w:rsid w:val="00546DBC"/>
    <w:rsid w:val="005713E4"/>
    <w:rsid w:val="00590E31"/>
    <w:rsid w:val="005C407E"/>
    <w:rsid w:val="005C78A2"/>
    <w:rsid w:val="005D17B0"/>
    <w:rsid w:val="005E26BA"/>
    <w:rsid w:val="005F21E3"/>
    <w:rsid w:val="00602859"/>
    <w:rsid w:val="006273D3"/>
    <w:rsid w:val="00633B2A"/>
    <w:rsid w:val="00654141"/>
    <w:rsid w:val="006769F8"/>
    <w:rsid w:val="00695910"/>
    <w:rsid w:val="006A7007"/>
    <w:rsid w:val="006D0283"/>
    <w:rsid w:val="006E4C89"/>
    <w:rsid w:val="007079D6"/>
    <w:rsid w:val="00712522"/>
    <w:rsid w:val="007377FE"/>
    <w:rsid w:val="007477C9"/>
    <w:rsid w:val="007A2425"/>
    <w:rsid w:val="007C1872"/>
    <w:rsid w:val="007E5230"/>
    <w:rsid w:val="00801CEC"/>
    <w:rsid w:val="00810989"/>
    <w:rsid w:val="0082186A"/>
    <w:rsid w:val="008225CE"/>
    <w:rsid w:val="00822EFF"/>
    <w:rsid w:val="00887F7D"/>
    <w:rsid w:val="00897CBB"/>
    <w:rsid w:val="008B739C"/>
    <w:rsid w:val="0091380F"/>
    <w:rsid w:val="00916C1D"/>
    <w:rsid w:val="00921705"/>
    <w:rsid w:val="00992CA8"/>
    <w:rsid w:val="009B7AEC"/>
    <w:rsid w:val="009C64B7"/>
    <w:rsid w:val="009C7AB5"/>
    <w:rsid w:val="009D0351"/>
    <w:rsid w:val="009E2955"/>
    <w:rsid w:val="009E4FE9"/>
    <w:rsid w:val="009E7D1C"/>
    <w:rsid w:val="009F4E40"/>
    <w:rsid w:val="009F7C85"/>
    <w:rsid w:val="00A03FF8"/>
    <w:rsid w:val="00A13053"/>
    <w:rsid w:val="00A17CCA"/>
    <w:rsid w:val="00B14874"/>
    <w:rsid w:val="00B27409"/>
    <w:rsid w:val="00B96745"/>
    <w:rsid w:val="00BB1275"/>
    <w:rsid w:val="00BB15AF"/>
    <w:rsid w:val="00BC00F2"/>
    <w:rsid w:val="00BC4659"/>
    <w:rsid w:val="00BD12B4"/>
    <w:rsid w:val="00BE759F"/>
    <w:rsid w:val="00BF6E6D"/>
    <w:rsid w:val="00C01050"/>
    <w:rsid w:val="00C50591"/>
    <w:rsid w:val="00CA6BC6"/>
    <w:rsid w:val="00CB44DC"/>
    <w:rsid w:val="00D31F7C"/>
    <w:rsid w:val="00D61473"/>
    <w:rsid w:val="00D6751D"/>
    <w:rsid w:val="00DC1CD7"/>
    <w:rsid w:val="00DF76AF"/>
    <w:rsid w:val="00E50A3E"/>
    <w:rsid w:val="00E6461C"/>
    <w:rsid w:val="00EA782F"/>
    <w:rsid w:val="00EC2E0A"/>
    <w:rsid w:val="00EE7820"/>
    <w:rsid w:val="00F044E8"/>
    <w:rsid w:val="00F22E17"/>
    <w:rsid w:val="00F241EB"/>
    <w:rsid w:val="00F56F00"/>
    <w:rsid w:val="00F63E3D"/>
    <w:rsid w:val="00F67999"/>
    <w:rsid w:val="00FB1660"/>
  </w:rsids>
  <m:mathPr>
    <m:mathFont m:val="Cambria Math"/>
    <m:brkBin m:val="before"/>
    <m:brkBinSub m:val="--"/>
    <m:smallFrac m:val="0"/>
    <m:dispDef/>
    <m:lMargin m:val="0"/>
    <m:rMargin m:val="0"/>
    <m:defJc m:val="centerGroup"/>
    <m:wrapIndent m:val="1440"/>
    <m:intLim m:val="subSup"/>
    <m:naryLim m:val="undOvr"/>
  </m:mathPr>
  <w:themeFontLang w:val="de-CH"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B74A85"/>
  <w15:docId w15:val="{0EFC4F49-B832-4C74-AE31-0A3C2056B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de-DE"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819"/>
        <w:tab w:val="right" w:pos="9071"/>
      </w:tabs>
    </w:pPr>
  </w:style>
  <w:style w:type="paragraph" w:styleId="Footer">
    <w:name w:val="footer"/>
    <w:basedOn w:val="Normal"/>
    <w:link w:val="FooterChar"/>
    <w:uiPriority w:val="99"/>
    <w:rsid w:val="007079D6"/>
    <w:pPr>
      <w:tabs>
        <w:tab w:val="center" w:pos="4536"/>
        <w:tab w:val="right" w:pos="9072"/>
      </w:tabs>
    </w:pPr>
  </w:style>
  <w:style w:type="paragraph" w:styleId="BalloonText">
    <w:name w:val="Balloon Text"/>
    <w:basedOn w:val="Normal"/>
    <w:link w:val="BalloonTextChar"/>
    <w:rsid w:val="00492DB2"/>
    <w:rPr>
      <w:rFonts w:ascii="Tahoma" w:hAnsi="Tahoma" w:cs="Tahoma"/>
      <w:sz w:val="16"/>
      <w:szCs w:val="16"/>
    </w:rPr>
  </w:style>
  <w:style w:type="character" w:customStyle="1" w:styleId="BalloonTextChar">
    <w:name w:val="Balloon Text Char"/>
    <w:basedOn w:val="DefaultParagraphFont"/>
    <w:link w:val="BalloonText"/>
    <w:rsid w:val="00492DB2"/>
    <w:rPr>
      <w:rFonts w:ascii="Tahoma" w:hAnsi="Tahoma" w:cs="Tahoma"/>
      <w:sz w:val="16"/>
      <w:szCs w:val="16"/>
      <w:lang w:val="de-DE" w:eastAsia="zh-CN"/>
    </w:rPr>
  </w:style>
  <w:style w:type="character" w:customStyle="1" w:styleId="HeaderChar">
    <w:name w:val="Header Char"/>
    <w:basedOn w:val="DefaultParagraphFont"/>
    <w:link w:val="Header"/>
    <w:uiPriority w:val="99"/>
    <w:rsid w:val="00492DB2"/>
    <w:rPr>
      <w:rFonts w:ascii="Arial" w:hAnsi="Arial"/>
      <w:sz w:val="24"/>
      <w:lang w:val="de-DE" w:eastAsia="zh-CN"/>
    </w:rPr>
  </w:style>
  <w:style w:type="character" w:customStyle="1" w:styleId="FooterChar">
    <w:name w:val="Footer Char"/>
    <w:basedOn w:val="DefaultParagraphFont"/>
    <w:link w:val="Footer"/>
    <w:uiPriority w:val="99"/>
    <w:rsid w:val="00F22E17"/>
    <w:rPr>
      <w:rFonts w:ascii="Arial" w:hAnsi="Arial"/>
      <w:sz w:val="24"/>
      <w:lang w:val="de-DE" w:eastAsia="zh-CN"/>
    </w:rPr>
  </w:style>
  <w:style w:type="paragraph" w:styleId="Revision">
    <w:name w:val="Revision"/>
    <w:hidden/>
    <w:uiPriority w:val="99"/>
    <w:semiHidden/>
    <w:rsid w:val="007C1872"/>
    <w:rPr>
      <w:rFonts w:ascii="Arial" w:hAnsi="Arial"/>
      <w:sz w:val="24"/>
      <w:lang w:val="de-DE" w:eastAsia="zh-CN"/>
    </w:rPr>
  </w:style>
  <w:style w:type="paragraph" w:styleId="ListParagraph">
    <w:name w:val="List Paragraph"/>
    <w:basedOn w:val="Normal"/>
    <w:uiPriority w:val="34"/>
    <w:qFormat/>
    <w:rsid w:val="00887F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9T01:49:55.295"/>
    </inkml:context>
    <inkml:brush xml:id="br0">
      <inkml:brushProperty name="width" value="0.06004" units="cm"/>
      <inkml:brushProperty name="height" value="0.06004" units="cm"/>
    </inkml:brush>
  </inkml:definitions>
  <inkml:trace contextRef="#ctx0" brushRef="#br0">192 0 8112,'-7'1'1522,"2"2"-1490,2-2 0,2 2 217,-2-3-294,2 4-737,-2-4 326,3 4-255,0-1 1,3-1 121,-1 3 589,4-3 0,-2 5 0,4-3 0</inkml:trace>
  <inkml:trace contextRef="#ctx0" brushRef="#br0" timeOffset="190">192 47 7653,'-4'0'1518,"-3"0"-1644,6 0 52,-2 0-489,3 0 0,1 2 251,1 1 0,0-1 312,3-2 0,0 4 0,3 0 0</inkml:trace>
  <inkml:trace contextRef="#ctx0" brushRef="#br0" timeOffset="775">54 8 9597,'4'0'-12,"3"-3"1,-3-2-1</inkml:trace>
  <inkml:trace contextRef="#ctx0" brushRef="#br0" timeOffset="949">47 15 7843,'-4'7'0,"-2"-2"0,-1-2 719,-1 1 0,-1-3 202,4 4-1050,1-3-550,1 2-892,3-4 1571,0 0 0,3 0 0,1 0 0</inkml:trace>
</inkml:ink>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F0C981-5AA8-427B-9D81-E04712683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1166</Words>
  <Characters>6651</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Secrecy Agreement</vt:lpstr>
    </vt:vector>
  </TitlesOfParts>
  <Company>Georg Fischer AG</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Secrecy Agreement</dc:title>
  <dc:creator>R. Furrer</dc:creator>
  <cp:lastModifiedBy>Stefan Hermes</cp:lastModifiedBy>
  <cp:revision>7</cp:revision>
  <cp:lastPrinted>2024-08-14T03:56:00Z</cp:lastPrinted>
  <dcterms:created xsi:type="dcterms:W3CDTF">2024-08-14T03:56:00Z</dcterms:created>
  <dcterms:modified xsi:type="dcterms:W3CDTF">2024-09-16T09:15:00Z</dcterms:modified>
</cp:coreProperties>
</file>